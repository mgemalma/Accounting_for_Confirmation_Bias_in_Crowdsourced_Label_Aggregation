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1F711" w14:textId="751BEE2F" w:rsidR="00C97F05" w:rsidRPr="00AA6240" w:rsidRDefault="00EA6661" w:rsidP="00EA6661">
      <w:pPr>
        <w:rPr>
          <w:b/>
          <w:bCs/>
          <w:sz w:val="32"/>
          <w:szCs w:val="32"/>
        </w:rPr>
      </w:pPr>
      <w:r w:rsidRPr="00AA6240">
        <w:rPr>
          <w:b/>
          <w:bCs/>
          <w:sz w:val="32"/>
          <w:szCs w:val="32"/>
        </w:rPr>
        <w:t>Accounting for Confirmation Bias in Crowdsourced Label Aggregation (</w:t>
      </w:r>
      <w:r w:rsidR="00C97F05" w:rsidRPr="00AA6240">
        <w:rPr>
          <w:b/>
          <w:bCs/>
          <w:sz w:val="32"/>
          <w:szCs w:val="32"/>
        </w:rPr>
        <w:t>Supplementary Materials</w:t>
      </w:r>
      <w:r w:rsidRPr="00AA6240">
        <w:rPr>
          <w:b/>
          <w:bCs/>
          <w:sz w:val="32"/>
          <w:szCs w:val="32"/>
        </w:rPr>
        <w:t>)</w:t>
      </w:r>
    </w:p>
    <w:p w14:paraId="54F620A0" w14:textId="4B8D7224" w:rsidR="00C97F05" w:rsidRDefault="00C97F05" w:rsidP="004C0EA1">
      <w:pPr>
        <w:rPr>
          <w:b/>
          <w:bCs/>
        </w:rPr>
      </w:pPr>
    </w:p>
    <w:p w14:paraId="0C60ACAB" w14:textId="0C6D0D7B" w:rsidR="00EA6661" w:rsidRPr="00F46818" w:rsidRDefault="00EA6661" w:rsidP="004C0EA1">
      <w:pPr>
        <w:rPr>
          <w:sz w:val="28"/>
          <w:szCs w:val="28"/>
        </w:rPr>
      </w:pPr>
      <w:r w:rsidRPr="00F46818">
        <w:rPr>
          <w:sz w:val="28"/>
          <w:szCs w:val="28"/>
        </w:rPr>
        <w:t>Meric Altug Gemalmaz and Ming Yin, Purdue University</w:t>
      </w:r>
    </w:p>
    <w:p w14:paraId="385F2C71" w14:textId="22AE157B" w:rsidR="00C97F05" w:rsidRDefault="00C97F05" w:rsidP="004C0EA1">
      <w:pPr>
        <w:rPr>
          <w:b/>
          <w:bCs/>
        </w:rPr>
      </w:pPr>
    </w:p>
    <w:p w14:paraId="0B7AD18D" w14:textId="7DFCA56C" w:rsidR="00EF7632" w:rsidRDefault="00EF7632" w:rsidP="004C0EA1">
      <w:r>
        <w:t xml:space="preserve">In this document, </w:t>
      </w:r>
      <w:r w:rsidR="00C92806">
        <w:t xml:space="preserve">we provide the </w:t>
      </w:r>
      <w:r w:rsidR="00C92806" w:rsidRPr="00C92806">
        <w:t>full derivations</w:t>
      </w:r>
      <w:r w:rsidR="00753181">
        <w:t xml:space="preserve"> for our paper</w:t>
      </w:r>
      <w:r w:rsidR="00C92806">
        <w:t xml:space="preserve"> </w:t>
      </w:r>
      <w:r>
        <w:t xml:space="preserve">and also provide the political statements we used </w:t>
      </w:r>
      <w:r w:rsidR="00485368">
        <w:t>in our experiment</w:t>
      </w:r>
      <w:r>
        <w:t>.</w:t>
      </w:r>
    </w:p>
    <w:p w14:paraId="60632C6C" w14:textId="57AC25BE" w:rsidR="009E6FD1" w:rsidRDefault="009E6FD1" w:rsidP="004C0EA1"/>
    <w:p w14:paraId="0230C331" w14:textId="73E6ED97" w:rsidR="009E6FD1" w:rsidRPr="00EF7632" w:rsidRDefault="009E6FD1" w:rsidP="004C0EA1">
      <w:r w:rsidRPr="00CE6788">
        <w:rPr>
          <w:b/>
          <w:bCs/>
        </w:rPr>
        <w:t>Full code and the data can be found at the</w:t>
      </w:r>
      <w:r w:rsidR="002A0E5F">
        <w:rPr>
          <w:b/>
          <w:bCs/>
        </w:rPr>
        <w:t xml:space="preserve"> below</w:t>
      </w:r>
      <w:r w:rsidRPr="00CE6788">
        <w:rPr>
          <w:b/>
          <w:bCs/>
        </w:rPr>
        <w:t xml:space="preserve"> </w:t>
      </w:r>
      <w:r w:rsidR="00640D5A">
        <w:rPr>
          <w:b/>
          <w:bCs/>
        </w:rPr>
        <w:t xml:space="preserve">GitHub </w:t>
      </w:r>
      <w:r w:rsidR="006567C3">
        <w:rPr>
          <w:b/>
          <w:bCs/>
        </w:rPr>
        <w:t>r</w:t>
      </w:r>
      <w:r w:rsidR="00640D5A">
        <w:rPr>
          <w:b/>
          <w:bCs/>
        </w:rPr>
        <w:t>epository</w:t>
      </w:r>
      <w:r w:rsidR="00CE6788">
        <w:rPr>
          <w:b/>
          <w:bCs/>
        </w:rPr>
        <w:t>;</w:t>
      </w:r>
      <w:r w:rsidR="006E6DE3">
        <w:t xml:space="preserve"> </w:t>
      </w:r>
      <w:hyperlink r:id="rId8" w:history="1">
        <w:r w:rsidR="006E6DE3" w:rsidRPr="002A74B5">
          <w:rPr>
            <w:rStyle w:val="Hyperlink"/>
          </w:rPr>
          <w:t>https://github.com/mgemalma/Accounting_for_Confirmation_Bias_in_Crowdsourced_Label_Aggregation</w:t>
        </w:r>
      </w:hyperlink>
    </w:p>
    <w:p w14:paraId="36ECA9BF" w14:textId="77777777" w:rsidR="00C97F05" w:rsidRDefault="00C97F05" w:rsidP="004C0EA1">
      <w:pPr>
        <w:rPr>
          <w:b/>
          <w:bCs/>
        </w:rPr>
      </w:pPr>
    </w:p>
    <w:p w14:paraId="4B916417" w14:textId="2A4CD2EC" w:rsidR="00BD01F8" w:rsidRPr="007E473A" w:rsidRDefault="007E473A" w:rsidP="004C0EA1">
      <w:r>
        <w:rPr>
          <w:b/>
          <w:bCs/>
        </w:rPr>
        <w:t xml:space="preserve">1    </w:t>
      </w:r>
      <w:r>
        <w:rPr>
          <w:b/>
          <w:bCs/>
          <w:u w:val="single"/>
        </w:rPr>
        <w:t>Introduction:</w:t>
      </w:r>
    </w:p>
    <w:p w14:paraId="6A8BE530" w14:textId="13E44B91" w:rsidR="00322BCD" w:rsidRDefault="00322BCD" w:rsidP="004C0EA1"/>
    <w:p w14:paraId="4FED14D4" w14:textId="52437826" w:rsidR="00604A2E" w:rsidRDefault="00B21724" w:rsidP="00B21724">
      <w:pPr>
        <w:ind w:firstLine="720"/>
      </w:pPr>
      <w:r w:rsidRPr="00B21724">
        <w:t xml:space="preserve">Consider the scenario that N annotators are asked to complete M binary labeling tasks. An annotator i’s label on task j is denoted as </w:t>
      </w:r>
      <w:proofErr w:type="spellStart"/>
      <w:r w:rsidRPr="00B21724">
        <w:t>l</w:t>
      </w:r>
      <w:r>
        <w:rPr>
          <w:vertAlign w:val="subscript"/>
        </w:rPr>
        <w:t>ij</w:t>
      </w:r>
      <w:proofErr w:type="spellEnd"/>
      <w:r w:rsidRPr="00B21724">
        <w:t xml:space="preserve"> </w:t>
      </w:r>
      <w:r w:rsidRPr="00B21724">
        <w:rPr>
          <w:rFonts w:ascii="Cambria Math" w:hAnsi="Cambria Math" w:cs="Cambria Math"/>
        </w:rPr>
        <w:t>∈</w:t>
      </w:r>
      <w:r w:rsidRPr="00B21724">
        <w:t xml:space="preserve"> {0, 1}, with 0 representing the preferable label (e.g., “true news”, “neutral statement”). Our goal is to determine the true label, </w:t>
      </w:r>
      <w:proofErr w:type="spellStart"/>
      <w:r w:rsidRPr="00B21724">
        <w:t>z</w:t>
      </w:r>
      <w:r>
        <w:rPr>
          <w:vertAlign w:val="subscript"/>
        </w:rPr>
        <w:t>j</w:t>
      </w:r>
      <w:proofErr w:type="spellEnd"/>
      <w:r w:rsidRPr="00B21724">
        <w:t xml:space="preserve"> </w:t>
      </w:r>
      <w:r w:rsidRPr="00B21724">
        <w:rPr>
          <w:rFonts w:ascii="Cambria Math" w:hAnsi="Cambria Math" w:cs="Cambria Math"/>
        </w:rPr>
        <w:t>∈</w:t>
      </w:r>
      <w:r w:rsidRPr="00B21724">
        <w:t xml:space="preserve"> {0, 1}, for each task j using all the labels collected on it. </w:t>
      </w:r>
      <w:r>
        <w:t>T</w:t>
      </w:r>
      <w:r w:rsidRPr="00B21724">
        <w:t xml:space="preserve">o model annotators’ possible confirmation bias during their label generation processes, we assume the observed labels </w:t>
      </w:r>
      <w:proofErr w:type="spellStart"/>
      <w:r w:rsidRPr="00B21724">
        <w:t>l</w:t>
      </w:r>
      <w:r>
        <w:rPr>
          <w:vertAlign w:val="subscript"/>
        </w:rPr>
        <w:t>ij</w:t>
      </w:r>
      <w:proofErr w:type="spellEnd"/>
      <w:r w:rsidRPr="00B21724">
        <w:t xml:space="preserve"> depend on several causal factors: (1) the values implied by the information in the task; (2) the annotator’s values; (3) the annotator’s degree of bias characterizing how much the annotator is subject to confirmation</w:t>
      </w:r>
      <w:r>
        <w:t xml:space="preserve"> </w:t>
      </w:r>
      <w:r w:rsidRPr="00B21724">
        <w:t>bias, (4) annotator’s inherent tendency to provide the preferable label, and (5) the true label of the task.</w:t>
      </w:r>
      <w:r>
        <w:t xml:space="preserve"> </w:t>
      </w:r>
      <w:r w:rsidR="00D25BB4" w:rsidRPr="00D25BB4">
        <w:t xml:space="preserve">Our entire label generation model for the crowdsourced annotators is shown in Figure </w:t>
      </w:r>
      <w:r w:rsidR="00D25BB4">
        <w:t>X</w:t>
      </w:r>
      <w:r w:rsidR="00D25BB4" w:rsidRPr="00D25BB4">
        <w:t>.</w:t>
      </w:r>
    </w:p>
    <w:p w14:paraId="37A643E3" w14:textId="77777777" w:rsidR="005B348F" w:rsidRDefault="005B348F" w:rsidP="00604A2E">
      <w:pPr>
        <w:ind w:firstLine="720"/>
      </w:pPr>
    </w:p>
    <w:p w14:paraId="31FC2381" w14:textId="3C8B1E7F" w:rsidR="003829D0" w:rsidRDefault="00D25BB4" w:rsidP="00DC4DA0">
      <w:pPr>
        <w:jc w:val="center"/>
      </w:pPr>
      <w:r>
        <w:rPr>
          <w:noProof/>
        </w:rPr>
        <w:drawing>
          <wp:inline distT="0" distB="0" distL="0" distR="0" wp14:anchorId="401DD071" wp14:editId="2D96E540">
            <wp:extent cx="3058732" cy="1993078"/>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8-07 at 10.40.54 AM.png"/>
                    <pic:cNvPicPr/>
                  </pic:nvPicPr>
                  <pic:blipFill>
                    <a:blip r:embed="rId9">
                      <a:extLst>
                        <a:ext uri="{28A0092B-C50C-407E-A947-70E740481C1C}">
                          <a14:useLocalDpi xmlns:a14="http://schemas.microsoft.com/office/drawing/2010/main" val="0"/>
                        </a:ext>
                      </a:extLst>
                    </a:blip>
                    <a:stretch>
                      <a:fillRect/>
                    </a:stretch>
                  </pic:blipFill>
                  <pic:spPr>
                    <a:xfrm>
                      <a:off x="0" y="0"/>
                      <a:ext cx="3077584" cy="2005362"/>
                    </a:xfrm>
                    <a:prstGeom prst="rect">
                      <a:avLst/>
                    </a:prstGeom>
                  </pic:spPr>
                </pic:pic>
              </a:graphicData>
            </a:graphic>
          </wp:inline>
        </w:drawing>
      </w:r>
    </w:p>
    <w:p w14:paraId="5E1E1674" w14:textId="77777777" w:rsidR="005B7247" w:rsidRDefault="009731FB" w:rsidP="005B348F">
      <w:pPr>
        <w:ind w:firstLine="720"/>
      </w:pPr>
      <w:r>
        <w:tab/>
      </w:r>
    </w:p>
    <w:p w14:paraId="42D78C67" w14:textId="6F9CBD40" w:rsidR="0089548B" w:rsidRPr="007B3BFF" w:rsidRDefault="00D25BB4" w:rsidP="00134D12">
      <w:pPr>
        <w:jc w:val="center"/>
        <w:rPr>
          <w:sz w:val="18"/>
          <w:szCs w:val="18"/>
        </w:rPr>
      </w:pPr>
      <w:r w:rsidRPr="007B3BFF">
        <w:rPr>
          <w:sz w:val="18"/>
          <w:szCs w:val="18"/>
        </w:rPr>
        <w:t>Figure X: The probabilistic graphical model of annotators’ label generation process. The shaded node is observed.</w:t>
      </w:r>
    </w:p>
    <w:p w14:paraId="62322136" w14:textId="77777777" w:rsidR="0089548B" w:rsidRDefault="0089548B" w:rsidP="00134D12">
      <w:pPr>
        <w:jc w:val="center"/>
      </w:pPr>
    </w:p>
    <w:p w14:paraId="160E334C" w14:textId="5AB77112" w:rsidR="00781F80" w:rsidRPr="00781F80" w:rsidRDefault="0086119C" w:rsidP="00781F80">
      <w:pPr>
        <w:spacing w:before="100" w:beforeAutospacing="1" w:after="100" w:afterAutospacing="1"/>
      </w:pPr>
      <w:r w:rsidRPr="0086119C">
        <w:t>T</w:t>
      </w:r>
      <w:r w:rsidR="00781F80" w:rsidRPr="0086119C">
        <w:t xml:space="preserve">he values of annotator </w:t>
      </w:r>
      <w:proofErr w:type="spellStart"/>
      <w:r w:rsidR="00781F80" w:rsidRPr="0086119C">
        <w:t>i</w:t>
      </w:r>
      <w:proofErr w:type="spellEnd"/>
      <w:r w:rsidR="00781F80" w:rsidRPr="0086119C">
        <w:t xml:space="preserve"> are captured by the parameter c</w:t>
      </w:r>
      <w:r>
        <w:rPr>
          <w:vertAlign w:val="subscript"/>
        </w:rPr>
        <w:t>i</w:t>
      </w:r>
      <w:r w:rsidR="00781F80" w:rsidRPr="0086119C">
        <w:t xml:space="preserve"> </w:t>
      </w:r>
      <w:r w:rsidR="00781F80" w:rsidRPr="0086119C">
        <w:rPr>
          <w:rFonts w:ascii="Cambria Math" w:hAnsi="Cambria Math" w:cs="Cambria Math"/>
        </w:rPr>
        <w:t>∈</w:t>
      </w:r>
      <w:r w:rsidR="00781F80" w:rsidRPr="0086119C">
        <w:t xml:space="preserve"> [0, 1], while the values of the information contained in task j are captured by the parameter </w:t>
      </w:r>
      <w:r w:rsidR="00781F80" w:rsidRPr="00781F80">
        <w:t>s</w:t>
      </w:r>
      <w:r>
        <w:rPr>
          <w:position w:val="-2"/>
          <w:vertAlign w:val="subscript"/>
        </w:rPr>
        <w:t>j</w:t>
      </w:r>
      <w:r w:rsidR="00781F80" w:rsidRPr="00781F80">
        <w:rPr>
          <w:position w:val="-2"/>
        </w:rPr>
        <w:t xml:space="preserve"> </w:t>
      </w:r>
      <w:r w:rsidR="00781F80" w:rsidRPr="00781F80">
        <w:rPr>
          <w:rFonts w:ascii="Cambria Math" w:hAnsi="Cambria Math" w:cs="Cambria Math"/>
        </w:rPr>
        <w:t>∈</w:t>
      </w:r>
      <w:r w:rsidR="00781F80" w:rsidRPr="00781F80">
        <w:t xml:space="preserve"> [0, 1]. For example, when considering the left–right political spectrum, c</w:t>
      </w:r>
      <w:proofErr w:type="spellStart"/>
      <w:r>
        <w:rPr>
          <w:position w:val="-2"/>
          <w:vertAlign w:val="subscript"/>
        </w:rPr>
        <w:t>i</w:t>
      </w:r>
      <w:proofErr w:type="spellEnd"/>
      <w:r w:rsidR="00781F80" w:rsidRPr="00781F80">
        <w:rPr>
          <w:position w:val="-2"/>
        </w:rPr>
        <w:t xml:space="preserve"> </w:t>
      </w:r>
      <w:r w:rsidR="00781F80" w:rsidRPr="00781F80">
        <w:t>= 1 (or s</w:t>
      </w:r>
      <w:r>
        <w:rPr>
          <w:position w:val="-2"/>
          <w:vertAlign w:val="subscript"/>
        </w:rPr>
        <w:t>j</w:t>
      </w:r>
      <w:r w:rsidR="00781F80" w:rsidRPr="00781F80">
        <w:rPr>
          <w:position w:val="-2"/>
        </w:rPr>
        <w:t xml:space="preserve"> </w:t>
      </w:r>
      <w:r w:rsidR="00781F80" w:rsidRPr="00781F80">
        <w:t xml:space="preserve">= 1) could mean the values of annotator </w:t>
      </w:r>
      <w:proofErr w:type="spellStart"/>
      <w:r w:rsidR="00781F80" w:rsidRPr="00781F80">
        <w:t>i</w:t>
      </w:r>
      <w:proofErr w:type="spellEnd"/>
      <w:r w:rsidR="00781F80" w:rsidRPr="00781F80">
        <w:t xml:space="preserve"> (or the values implied by information in task j) are extremely conservative, while c</w:t>
      </w:r>
      <w:proofErr w:type="spellStart"/>
      <w:r w:rsidR="00227EF0">
        <w:rPr>
          <w:position w:val="-2"/>
          <w:vertAlign w:val="subscript"/>
        </w:rPr>
        <w:t>i</w:t>
      </w:r>
      <w:proofErr w:type="spellEnd"/>
      <w:r w:rsidR="00781F80" w:rsidRPr="00781F80">
        <w:rPr>
          <w:position w:val="-2"/>
        </w:rPr>
        <w:t xml:space="preserve"> </w:t>
      </w:r>
      <w:r w:rsidR="00781F80" w:rsidRPr="00781F80">
        <w:t>= 0 (or s</w:t>
      </w:r>
      <w:r w:rsidR="00287DF4">
        <w:rPr>
          <w:position w:val="-2"/>
          <w:vertAlign w:val="subscript"/>
        </w:rPr>
        <w:t>j</w:t>
      </w:r>
      <w:r w:rsidR="00781F80" w:rsidRPr="00781F80">
        <w:rPr>
          <w:position w:val="-2"/>
        </w:rPr>
        <w:t xml:space="preserve"> </w:t>
      </w:r>
      <w:r w:rsidR="00781F80" w:rsidRPr="00781F80">
        <w:t xml:space="preserve">= 0) means the values of annotator </w:t>
      </w:r>
      <w:proofErr w:type="spellStart"/>
      <w:r w:rsidR="00781F80" w:rsidRPr="00781F80">
        <w:t>i</w:t>
      </w:r>
      <w:proofErr w:type="spellEnd"/>
      <w:r w:rsidR="00781F80" w:rsidRPr="00781F80">
        <w:t xml:space="preserve"> (or the values implied by information in task j) are extremely </w:t>
      </w:r>
      <w:r w:rsidR="00781F80" w:rsidRPr="00781F80">
        <w:lastRenderedPageBreak/>
        <w:t xml:space="preserve">liberal. Annotators’ confirmation bias is captured via the </w:t>
      </w:r>
      <w:r w:rsidR="00781F80" w:rsidRPr="00781F80">
        <w:rPr>
          <w:i/>
          <w:iCs/>
        </w:rPr>
        <w:t xml:space="preserve">distance </w:t>
      </w:r>
      <w:r w:rsidR="00781F80" w:rsidRPr="00781F80">
        <w:t>between c</w:t>
      </w:r>
      <w:proofErr w:type="spellStart"/>
      <w:r w:rsidR="000E2833">
        <w:rPr>
          <w:position w:val="-2"/>
          <w:vertAlign w:val="subscript"/>
        </w:rPr>
        <w:t>i</w:t>
      </w:r>
      <w:proofErr w:type="spellEnd"/>
      <w:r w:rsidR="00781F80" w:rsidRPr="00781F80">
        <w:rPr>
          <w:position w:val="-2"/>
        </w:rPr>
        <w:t xml:space="preserve"> </w:t>
      </w:r>
      <w:r w:rsidR="00781F80" w:rsidRPr="00781F80">
        <w:t>and s</w:t>
      </w:r>
      <w:r w:rsidR="000E2833">
        <w:rPr>
          <w:position w:val="-2"/>
          <w:vertAlign w:val="subscript"/>
        </w:rPr>
        <w:t>j</w:t>
      </w:r>
      <w:r w:rsidR="00781F80" w:rsidRPr="00781F80">
        <w:t>—holding all other variables equal, the closer c</w:t>
      </w:r>
      <w:proofErr w:type="spellStart"/>
      <w:r w:rsidR="00F85F2F">
        <w:rPr>
          <w:position w:val="-2"/>
          <w:vertAlign w:val="subscript"/>
        </w:rPr>
        <w:t>i</w:t>
      </w:r>
      <w:proofErr w:type="spellEnd"/>
      <w:r w:rsidR="00781F80" w:rsidRPr="00781F80">
        <w:rPr>
          <w:position w:val="-2"/>
        </w:rPr>
        <w:t xml:space="preserve"> </w:t>
      </w:r>
      <w:r w:rsidR="00781F80" w:rsidRPr="00781F80">
        <w:t>and s</w:t>
      </w:r>
      <w:r w:rsidR="00F85F2F">
        <w:rPr>
          <w:position w:val="-2"/>
          <w:vertAlign w:val="subscript"/>
        </w:rPr>
        <w:t>j</w:t>
      </w:r>
      <w:r w:rsidR="00781F80" w:rsidRPr="00781F80">
        <w:rPr>
          <w:position w:val="-2"/>
        </w:rPr>
        <w:t xml:space="preserve"> </w:t>
      </w:r>
      <w:r w:rsidR="00781F80" w:rsidRPr="00781F80">
        <w:t xml:space="preserve">are to each other, the more likely annotator </w:t>
      </w:r>
      <w:proofErr w:type="spellStart"/>
      <w:r w:rsidR="00781F80" w:rsidRPr="00781F80">
        <w:t>i</w:t>
      </w:r>
      <w:proofErr w:type="spellEnd"/>
      <w:r w:rsidR="00781F80" w:rsidRPr="00781F80">
        <w:t xml:space="preserve"> will provide the preferable label in task j (i.e., P (l</w:t>
      </w:r>
      <w:proofErr w:type="spellStart"/>
      <w:r w:rsidR="000B67B1">
        <w:rPr>
          <w:position w:val="-2"/>
          <w:vertAlign w:val="subscript"/>
        </w:rPr>
        <w:t>ij</w:t>
      </w:r>
      <w:proofErr w:type="spellEnd"/>
      <w:r w:rsidR="00781F80" w:rsidRPr="00781F80">
        <w:rPr>
          <w:position w:val="-2"/>
        </w:rPr>
        <w:t xml:space="preserve"> </w:t>
      </w:r>
      <w:r w:rsidR="00781F80" w:rsidRPr="00781F80">
        <w:t xml:space="preserve">= 0) is larger). </w:t>
      </w:r>
    </w:p>
    <w:p w14:paraId="39D2A44E" w14:textId="404BCE40" w:rsidR="00781F80" w:rsidRPr="00781F80" w:rsidRDefault="00781F80" w:rsidP="00781F80">
      <w:pPr>
        <w:spacing w:before="100" w:beforeAutospacing="1" w:after="100" w:afterAutospacing="1"/>
      </w:pPr>
      <w:r w:rsidRPr="00781F80">
        <w:t>We further use the parameter p</w:t>
      </w:r>
      <w:proofErr w:type="spellStart"/>
      <w:r w:rsidR="00266D4C">
        <w:rPr>
          <w:position w:val="-2"/>
          <w:vertAlign w:val="subscript"/>
        </w:rPr>
        <w:t>i</w:t>
      </w:r>
      <w:proofErr w:type="spellEnd"/>
      <w:r w:rsidRPr="00781F80">
        <w:rPr>
          <w:position w:val="-2"/>
        </w:rPr>
        <w:t xml:space="preserve"> </w:t>
      </w:r>
      <w:r w:rsidRPr="00781F80">
        <w:rPr>
          <w:rFonts w:ascii="Cambria Math" w:hAnsi="Cambria Math" w:cs="Cambria Math"/>
        </w:rPr>
        <w:t>∈</w:t>
      </w:r>
      <w:r w:rsidRPr="00781F80">
        <w:t xml:space="preserve"> [0, 1] to characterize the extent to which annotator </w:t>
      </w:r>
      <w:proofErr w:type="spellStart"/>
      <w:r w:rsidRPr="00781F80">
        <w:t>i</w:t>
      </w:r>
      <w:proofErr w:type="spellEnd"/>
      <w:r w:rsidRPr="00781F80">
        <w:t xml:space="preserve"> is subject to confirmation bias. Here, p</w:t>
      </w:r>
      <w:proofErr w:type="spellStart"/>
      <w:r w:rsidR="00B27855">
        <w:rPr>
          <w:position w:val="-2"/>
          <w:vertAlign w:val="subscript"/>
        </w:rPr>
        <w:t>i</w:t>
      </w:r>
      <w:proofErr w:type="spellEnd"/>
      <w:r w:rsidRPr="00781F80">
        <w:rPr>
          <w:position w:val="-2"/>
        </w:rPr>
        <w:t xml:space="preserve"> </w:t>
      </w:r>
      <w:r w:rsidRPr="00781F80">
        <w:t xml:space="preserve">= 0 means that annotator </w:t>
      </w:r>
      <w:proofErr w:type="spellStart"/>
      <w:r w:rsidRPr="00781F80">
        <w:t>i</w:t>
      </w:r>
      <w:proofErr w:type="spellEnd"/>
      <w:r w:rsidRPr="00781F80">
        <w:t xml:space="preserve"> is heavily influenced by her confirmation bias, such that she decides her label on tasks (almost) entirely based on how much the information contained in the task aligns with her values. Conversely, when p</w:t>
      </w:r>
      <w:proofErr w:type="spellStart"/>
      <w:r w:rsidR="00616767">
        <w:rPr>
          <w:position w:val="-2"/>
          <w:vertAlign w:val="subscript"/>
        </w:rPr>
        <w:t>i</w:t>
      </w:r>
      <w:proofErr w:type="spellEnd"/>
      <w:r w:rsidRPr="00781F80">
        <w:rPr>
          <w:position w:val="-2"/>
        </w:rPr>
        <w:t xml:space="preserve"> </w:t>
      </w:r>
      <w:r w:rsidRPr="00781F80">
        <w:t xml:space="preserve">= 1, annotator </w:t>
      </w:r>
      <w:proofErr w:type="spellStart"/>
      <w:r w:rsidRPr="00781F80">
        <w:t>i</w:t>
      </w:r>
      <w:proofErr w:type="spellEnd"/>
      <w:r w:rsidRPr="00781F80">
        <w:t xml:space="preserve"> is not influenced by her confirmation bias at all, such that she decides her label on tasks (almost) entirely based on the ground truth label z</w:t>
      </w:r>
      <w:r w:rsidR="000559B2">
        <w:rPr>
          <w:position w:val="-2"/>
          <w:vertAlign w:val="subscript"/>
        </w:rPr>
        <w:t>j</w:t>
      </w:r>
      <w:r w:rsidRPr="00781F80">
        <w:rPr>
          <w:position w:val="-2"/>
        </w:rPr>
        <w:t xml:space="preserve"> </w:t>
      </w:r>
      <w:r w:rsidRPr="00781F80">
        <w:t>of the task, and z</w:t>
      </w:r>
      <w:r w:rsidR="008C0E5C">
        <w:rPr>
          <w:position w:val="-2"/>
          <w:vertAlign w:val="subscript"/>
        </w:rPr>
        <w:t>j</w:t>
      </w:r>
      <w:r w:rsidRPr="00781F80">
        <w:rPr>
          <w:position w:val="-2"/>
        </w:rPr>
        <w:t xml:space="preserve"> </w:t>
      </w:r>
      <w:r w:rsidRPr="00781F80">
        <w:rPr>
          <w:rFonts w:ascii="Cambria Math" w:hAnsi="Cambria Math" w:cs="Cambria Math"/>
        </w:rPr>
        <w:t>∼</w:t>
      </w:r>
      <w:r w:rsidRPr="00781F80">
        <w:t xml:space="preserve"> Bernoulli(1 − π) (i.e., the prior probability for a task to have the preferable label as its ground truth is π,</w:t>
      </w:r>
      <w:r w:rsidR="00FA2237">
        <w:t xml:space="preserve"> </w:t>
      </w:r>
      <w:r w:rsidRPr="00781F80">
        <w:t>P(z</w:t>
      </w:r>
      <w:r w:rsidR="00FA2237">
        <w:rPr>
          <w:position w:val="-2"/>
          <w:vertAlign w:val="subscript"/>
        </w:rPr>
        <w:t>j</w:t>
      </w:r>
      <w:r w:rsidRPr="00781F80">
        <w:rPr>
          <w:position w:val="-2"/>
        </w:rPr>
        <w:t xml:space="preserve"> </w:t>
      </w:r>
      <w:r w:rsidRPr="00781F80">
        <w:t>= 0) = π). When</w:t>
      </w:r>
      <w:r w:rsidR="00B553BB">
        <w:t xml:space="preserve"> </w:t>
      </w:r>
      <w:r w:rsidRPr="00781F80">
        <w:t>0 &lt; p</w:t>
      </w:r>
      <w:proofErr w:type="spellStart"/>
      <w:r w:rsidR="00B553BB">
        <w:rPr>
          <w:position w:val="-2"/>
          <w:vertAlign w:val="subscript"/>
        </w:rPr>
        <w:t>i</w:t>
      </w:r>
      <w:proofErr w:type="spellEnd"/>
      <w:r w:rsidRPr="00781F80">
        <w:rPr>
          <w:position w:val="-2"/>
        </w:rPr>
        <w:t xml:space="preserve"> </w:t>
      </w:r>
      <w:r w:rsidRPr="00781F80">
        <w:t>&lt; 1,</w:t>
      </w:r>
      <w:r w:rsidR="004A5F5A">
        <w:t xml:space="preserve"> </w:t>
      </w:r>
      <w:r w:rsidRPr="00781F80">
        <w:t>the</w:t>
      </w:r>
      <w:r w:rsidR="004A5F5A">
        <w:t xml:space="preserve"> </w:t>
      </w:r>
      <w:r w:rsidRPr="00781F80">
        <w:t>annotator</w:t>
      </w:r>
      <w:r w:rsidR="004A5F5A">
        <w:t xml:space="preserve"> </w:t>
      </w:r>
      <w:r w:rsidRPr="00781F80">
        <w:t>is influenced by her confirmation bias to some degree, and the smaller p</w:t>
      </w:r>
      <w:proofErr w:type="spellStart"/>
      <w:r w:rsidR="004A5F5A">
        <w:rPr>
          <w:position w:val="-2"/>
          <w:vertAlign w:val="subscript"/>
        </w:rPr>
        <w:t>i</w:t>
      </w:r>
      <w:proofErr w:type="spellEnd"/>
      <w:r w:rsidRPr="00781F80">
        <w:rPr>
          <w:position w:val="-2"/>
        </w:rPr>
        <w:t xml:space="preserve"> </w:t>
      </w:r>
      <w:r w:rsidRPr="00781F80">
        <w:t xml:space="preserve">is, the more she is subject to the confirmation bias. </w:t>
      </w:r>
    </w:p>
    <w:p w14:paraId="60F618EE" w14:textId="7EBEC7A7" w:rsidR="00781F80" w:rsidRDefault="00781F80" w:rsidP="00781F80">
      <w:pPr>
        <w:spacing w:before="100" w:beforeAutospacing="1" w:after="100" w:afterAutospacing="1"/>
      </w:pPr>
      <w:r w:rsidRPr="00781F80">
        <w:t xml:space="preserve">Finally, we use a global parameter a </w:t>
      </w:r>
      <w:r w:rsidRPr="00781F80">
        <w:rPr>
          <w:rFonts w:ascii="Cambria Math" w:hAnsi="Cambria Math" w:cs="Cambria Math"/>
        </w:rPr>
        <w:t>∈</w:t>
      </w:r>
      <w:r w:rsidRPr="00781F80">
        <w:t xml:space="preserve"> [0, +∞) to represent annotators’ inherent tendency to provide the preferable label on any task, or in other words, annotators’ base rate of providing the preferable label in tasks. When a = 0, the base rate for annotators to provide the preferable label in tasks is very high, while a = +∞ means the base rate for annotators to provide the preferable label in tasks is very low. </w:t>
      </w:r>
    </w:p>
    <w:p w14:paraId="68FCA4BF" w14:textId="6CCC1582" w:rsidR="00991CE7" w:rsidRDefault="00991CE7" w:rsidP="00781F80">
      <w:pPr>
        <w:spacing w:before="100" w:beforeAutospacing="1" w:after="100" w:afterAutospacing="1"/>
      </w:pPr>
      <w:r w:rsidRPr="00991CE7">
        <w:t xml:space="preserve">Under our model, the chance for annotator </w:t>
      </w:r>
      <w:proofErr w:type="spellStart"/>
      <w:r w:rsidRPr="00991CE7">
        <w:t>i</w:t>
      </w:r>
      <w:proofErr w:type="spellEnd"/>
      <w:r w:rsidRPr="00991CE7">
        <w:t xml:space="preserve"> to provide the preferable label on task j (i.e., </w:t>
      </w:r>
      <w:proofErr w:type="spellStart"/>
      <w:r w:rsidRPr="00991CE7">
        <w:t>l</w:t>
      </w:r>
      <w:r>
        <w:rPr>
          <w:vertAlign w:val="subscript"/>
        </w:rPr>
        <w:t>ij</w:t>
      </w:r>
      <w:proofErr w:type="spellEnd"/>
      <w:r w:rsidRPr="00991CE7">
        <w:t xml:space="preserve"> = 0) is characterized as:</w:t>
      </w:r>
    </w:p>
    <w:p w14:paraId="613A0B61" w14:textId="5CDA7720" w:rsidR="00296F3A" w:rsidRDefault="003114F9" w:rsidP="00296F3A">
      <w:pPr>
        <w:spacing w:before="100" w:beforeAutospacing="1" w:after="100" w:afterAutospacing="1"/>
        <w:jc w:val="center"/>
        <w:rPr>
          <w:sz w:val="32"/>
          <w:szCs w:val="32"/>
        </w:rPr>
      </w:pPr>
      <w:r>
        <w:t>P</w:t>
      </w:r>
      <w:r w:rsidR="00296F3A" w:rsidRPr="00EE0DD8">
        <w:t>(</w:t>
      </w:r>
      <w:r w:rsidR="00F560D9">
        <w:t>l</w:t>
      </w:r>
      <w:proofErr w:type="spellStart"/>
      <w:r w:rsidR="00296F3A">
        <w:rPr>
          <w:position w:val="-2"/>
          <w:vertAlign w:val="subscript"/>
        </w:rPr>
        <w:t>ij</w:t>
      </w:r>
      <w:proofErr w:type="spellEnd"/>
      <w:r w:rsidR="00296F3A" w:rsidRPr="00EE0DD8">
        <w:rPr>
          <w:position w:val="-2"/>
        </w:rPr>
        <w:t xml:space="preserve"> </w:t>
      </w:r>
      <w:r w:rsidR="00296F3A" w:rsidRPr="00EE0DD8">
        <w:t>= 0</w:t>
      </w:r>
      <w:r w:rsidR="00296F3A">
        <w:t xml:space="preserve"> </w:t>
      </w:r>
      <w:r w:rsidR="00296F3A" w:rsidRPr="00EE0DD8">
        <w:t>|</w:t>
      </w:r>
      <w:r w:rsidR="00296F3A">
        <w:t xml:space="preserve"> </w:t>
      </w:r>
      <w:proofErr w:type="spellStart"/>
      <w:r w:rsidR="00296F3A">
        <w:t>z</w:t>
      </w:r>
      <w:r w:rsidR="00296F3A">
        <w:rPr>
          <w:vertAlign w:val="subscript"/>
        </w:rPr>
        <w:t>j</w:t>
      </w:r>
      <w:proofErr w:type="spellEnd"/>
      <w:r w:rsidR="00296F3A" w:rsidRPr="00EE0DD8">
        <w:t>,</w:t>
      </w:r>
      <w:r w:rsidR="00296F3A">
        <w:t xml:space="preserve"> </w:t>
      </w:r>
      <w:r w:rsidR="004579B8">
        <w:t>s</w:t>
      </w:r>
      <w:r w:rsidR="004579B8">
        <w:rPr>
          <w:position w:val="-2"/>
          <w:vertAlign w:val="subscript"/>
        </w:rPr>
        <w:t>j</w:t>
      </w:r>
      <w:r w:rsidR="00296F3A" w:rsidRPr="00EE0DD8">
        <w:t>,</w:t>
      </w:r>
      <w:r w:rsidR="00296F3A">
        <w:t xml:space="preserve"> </w:t>
      </w:r>
      <w:r w:rsidR="004579B8">
        <w:t>c</w:t>
      </w:r>
      <w:r w:rsidR="00FD1BDE">
        <w:rPr>
          <w:vertAlign w:val="subscript"/>
        </w:rPr>
        <w:t>i</w:t>
      </w:r>
      <w:r w:rsidR="00296F3A" w:rsidRPr="00EE0DD8">
        <w:rPr>
          <w:position w:val="-2"/>
        </w:rPr>
        <w:t>,</w:t>
      </w:r>
      <w:r w:rsidR="00296F3A">
        <w:rPr>
          <w:position w:val="-2"/>
        </w:rPr>
        <w:t xml:space="preserve"> p</w:t>
      </w:r>
      <w:r w:rsidR="00296F3A">
        <w:rPr>
          <w:position w:val="-2"/>
          <w:vertAlign w:val="subscript"/>
        </w:rPr>
        <w:t>i</w:t>
      </w:r>
      <w:r w:rsidR="00296F3A">
        <w:rPr>
          <w:position w:val="-2"/>
        </w:rPr>
        <w:t>, a</w:t>
      </w:r>
      <w:r w:rsidR="00296F3A" w:rsidRPr="00EE0DD8">
        <w:t xml:space="preserve">) = </w:t>
      </w:r>
      <m:oMath>
        <m:r>
          <w:rPr>
            <w:rFonts w:ascii="Cambria Math" w:hAnsi="Cambria Math"/>
          </w:rPr>
          <m:t xml:space="preserve"> </m:t>
        </m:r>
        <m:f>
          <m:fPr>
            <m:ctrlPr>
              <w:rPr>
                <w:rFonts w:ascii="Cambria Math" w:hAnsi="Cambria Math"/>
                <w:i/>
                <w:sz w:val="32"/>
                <w:szCs w:val="32"/>
              </w:rPr>
            </m:ctrlPr>
          </m:fPr>
          <m:num>
            <m:r>
              <w:rPr>
                <w:rFonts w:ascii="Cambria Math" w:hAnsi="Cambria Math"/>
                <w:sz w:val="32"/>
                <w:szCs w:val="32"/>
              </w:rPr>
              <m:t>1</m:t>
            </m:r>
          </m:num>
          <m:den>
            <m:sSup>
              <m:sSupPr>
                <m:ctrlPr>
                  <w:rPr>
                    <w:rFonts w:ascii="Cambria Math" w:hAnsi="Cambria Math"/>
                    <w:i/>
                    <w:sz w:val="32"/>
                    <w:szCs w:val="32"/>
                  </w:rPr>
                </m:ctrlPr>
              </m:sSupPr>
              <m:e>
                <m:r>
                  <w:rPr>
                    <w:rFonts w:ascii="Cambria Math" w:hAnsi="Cambria Math"/>
                    <w:sz w:val="32"/>
                    <w:szCs w:val="32"/>
                  </w:rPr>
                  <m:t xml:space="preserve">e </m:t>
                </m:r>
              </m:e>
              <m:sup>
                <m:sSup>
                  <m:sSupPr>
                    <m:ctrlPr>
                      <w:rPr>
                        <w:rFonts w:ascii="Cambria Math" w:hAnsi="Cambria Math"/>
                        <w:i/>
                        <w:sz w:val="32"/>
                        <w:szCs w:val="32"/>
                      </w:rPr>
                    </m:ctrlPr>
                  </m:sSupPr>
                  <m:e>
                    <m:r>
                      <w:rPr>
                        <w:rFonts w:ascii="Cambria Math" w:hAnsi="Cambria Math"/>
                        <w:sz w:val="32"/>
                        <w:szCs w:val="32"/>
                      </w:rPr>
                      <m:t>a( (1-</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sup>
                    <m:r>
                      <w:rPr>
                        <w:rFonts w:ascii="Cambria Math" w:hAnsi="Cambria Math"/>
                        <w:sz w:val="32"/>
                        <w:szCs w:val="32"/>
                      </w:rPr>
                      <m:t xml:space="preserve">  </m:t>
                    </m:r>
                  </m:sup>
                </m:sSup>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m:r>
                  <w:rPr>
                    <w:rFonts w:ascii="Cambria Math" w:hAnsi="Cambria Math"/>
                    <w:sz w:val="32"/>
                    <w:szCs w:val="32"/>
                  </w:rPr>
                  <m:t xml:space="preserve">)) </m:t>
                </m:r>
              </m:sup>
            </m:sSup>
          </m:den>
        </m:f>
      </m:oMath>
      <w:r w:rsidR="00296F3A">
        <w:rPr>
          <w:sz w:val="32"/>
          <w:szCs w:val="32"/>
        </w:rPr>
        <w:t xml:space="preserve">                </w:t>
      </w:r>
      <w:r w:rsidR="00296F3A" w:rsidRPr="00B636D2">
        <w:t>(1)</w:t>
      </w:r>
    </w:p>
    <w:p w14:paraId="32D4C78A" w14:textId="3AF3E853" w:rsidR="00B57D06" w:rsidRPr="00B57D06" w:rsidRDefault="00296F3A" w:rsidP="00296F3A">
      <w:pPr>
        <w:rPr>
          <w:b/>
          <w:bCs/>
        </w:rPr>
      </w:pPr>
      <w:r>
        <w:rPr>
          <w:b/>
          <w:bCs/>
        </w:rPr>
        <w:t xml:space="preserve">Note: </w:t>
      </w:r>
      <w:r>
        <w:t xml:space="preserve">In our code, </w:t>
      </w:r>
      <w:r w:rsidR="00B57D06">
        <w:t>to make computations simpler, w</w:t>
      </w:r>
      <w:r>
        <w:t>e</w:t>
      </w:r>
      <w:r w:rsidR="00CC78F5">
        <w:t xml:space="preserve"> </w:t>
      </w:r>
      <w:r w:rsidR="00E573D6">
        <w:t>refer to</w:t>
      </w:r>
      <w:r w:rsidR="00343322">
        <w:t xml:space="preserve"> parameter </w:t>
      </w:r>
      <m:oMath>
        <m:r>
          <w:rPr>
            <w:rFonts w:ascii="Cambria Math" w:hAnsi="Cambria Math"/>
          </w:rPr>
          <m:t>a</m:t>
        </m:r>
      </m:oMath>
      <w:r w:rsidR="00343322">
        <w:t xml:space="preserve"> as </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oMath>
      <w:r>
        <w:t xml:space="preserve"> </w:t>
      </w:r>
    </w:p>
    <w:p w14:paraId="1BFB9718" w14:textId="263F636C" w:rsidR="00296F3A" w:rsidRDefault="00296F3A" w:rsidP="00296F3A">
      <w:r>
        <w:t>(</w:t>
      </w:r>
      <w:r w:rsidR="00CC78F5">
        <w:t>i.e.</w:t>
      </w:r>
      <w:r>
        <w:t xml:space="preserve">,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t>)</w:t>
      </w:r>
      <w:r w:rsidR="00923DF4">
        <w:t xml:space="preserve"> </w:t>
      </w:r>
      <w:r>
        <w:t>and lear</w:t>
      </w:r>
      <w:r w:rsidR="00736370">
        <w:t>n</w:t>
      </w:r>
      <w:r w:rsidR="005C5F25">
        <w:t xml:space="preserve"> </w:t>
      </w:r>
      <w:r>
        <w:t>the para</w:t>
      </w:r>
      <w:r w:rsidR="00923DF4">
        <w:t xml:space="preserve">meter </w:t>
      </w:r>
      <m:oMath>
        <m:sSup>
          <m:sSupPr>
            <m:ctrlPr>
              <w:rPr>
                <w:rFonts w:ascii="Cambria Math" w:hAnsi="Cambria Math"/>
                <w:i/>
              </w:rPr>
            </m:ctrlPr>
          </m:sSupPr>
          <m:e>
            <m:r>
              <w:rPr>
                <w:rFonts w:ascii="Cambria Math" w:hAnsi="Cambria Math"/>
              </w:rPr>
              <m:t>a</m:t>
            </m:r>
          </m:e>
          <m:sup>
            <m:r>
              <m:rPr>
                <m:sty m:val="bi"/>
              </m:rPr>
              <w:rPr>
                <w:rFonts w:ascii="Cambria Math" w:hAnsi="Cambria Math"/>
              </w:rPr>
              <m:t>'</m:t>
            </m:r>
          </m:sup>
        </m:sSup>
      </m:oMath>
      <w:r w:rsidR="00736370">
        <w:t>.</w:t>
      </w:r>
      <w:r w:rsidR="00CC78F5">
        <w:t xml:space="preserve"> </w:t>
      </w:r>
    </w:p>
    <w:p w14:paraId="4BB4C1D5" w14:textId="707CE79C" w:rsidR="0059495A" w:rsidRDefault="0059495A" w:rsidP="00296F3A"/>
    <w:p w14:paraId="3E7B4B1F" w14:textId="5AFE8518" w:rsidR="0059495A" w:rsidRDefault="005B0BF1" w:rsidP="0059495A">
      <w:pPr>
        <w:rPr>
          <w:b/>
          <w:bCs/>
          <w:u w:val="single"/>
        </w:rPr>
      </w:pPr>
      <w:r>
        <w:rPr>
          <w:b/>
          <w:bCs/>
        </w:rPr>
        <w:t>2</w:t>
      </w:r>
      <w:r w:rsidR="0059495A">
        <w:rPr>
          <w:b/>
          <w:bCs/>
        </w:rPr>
        <w:t xml:space="preserve">    </w:t>
      </w:r>
      <w:r>
        <w:rPr>
          <w:b/>
          <w:bCs/>
          <w:u w:val="single"/>
        </w:rPr>
        <w:t>Inference (</w:t>
      </w:r>
      <w:r w:rsidR="0059495A">
        <w:rPr>
          <w:b/>
          <w:bCs/>
          <w:u w:val="single"/>
        </w:rPr>
        <w:t>Full EM Derivation</w:t>
      </w:r>
      <w:r>
        <w:rPr>
          <w:b/>
          <w:bCs/>
          <w:u w:val="single"/>
        </w:rPr>
        <w:t>)</w:t>
      </w:r>
      <w:r w:rsidR="0059495A">
        <w:rPr>
          <w:b/>
          <w:bCs/>
          <w:u w:val="single"/>
        </w:rPr>
        <w:t>:</w:t>
      </w:r>
    </w:p>
    <w:p w14:paraId="07FBCAAF" w14:textId="3D85A23B" w:rsidR="0024168C" w:rsidRDefault="0024168C" w:rsidP="0059495A"/>
    <w:p w14:paraId="1ECEB7BB" w14:textId="0E80ED69" w:rsidR="0024168C" w:rsidRPr="00796B68" w:rsidRDefault="00840DEF" w:rsidP="0059495A">
      <w:r w:rsidRPr="00840DEF">
        <w:t xml:space="preserve">Given a set of observed labels </w:t>
      </w:r>
      <w:r w:rsidRPr="00840DEF">
        <w:rPr>
          <w:b/>
          <w:bCs/>
        </w:rPr>
        <w:t>L</w:t>
      </w:r>
      <w:r w:rsidRPr="00840DEF">
        <w:t xml:space="preserve"> = {</w:t>
      </w:r>
      <w:proofErr w:type="spellStart"/>
      <w:r w:rsidRPr="00840DEF">
        <w:t>l</w:t>
      </w:r>
      <w:r w:rsidRPr="00840DEF">
        <w:rPr>
          <w:vertAlign w:val="subscript"/>
        </w:rPr>
        <w:t>ij</w:t>
      </w:r>
      <w:proofErr w:type="spellEnd"/>
      <w:r w:rsidRPr="00840DEF">
        <w:t xml:space="preserve">}, the end goal of our label aggregation algorithm is to infer the most likely ground-truth label </w:t>
      </w:r>
      <w:r w:rsidRPr="00840DEF">
        <w:rPr>
          <w:b/>
          <w:bCs/>
        </w:rPr>
        <w:t>z</w:t>
      </w:r>
      <w:r w:rsidRPr="00840DEF">
        <w:t xml:space="preserve"> = {</w:t>
      </w:r>
      <w:proofErr w:type="spellStart"/>
      <w:r w:rsidRPr="00840DEF">
        <w:t>z</w:t>
      </w:r>
      <w:r w:rsidRPr="00840DEF">
        <w:rPr>
          <w:vertAlign w:val="subscript"/>
        </w:rPr>
        <w:t>j</w:t>
      </w:r>
      <w:proofErr w:type="spellEnd"/>
      <w:r w:rsidRPr="00840DEF">
        <w:t xml:space="preserve">} for each task, as well as the values of all hidden parameters (i.e., </w:t>
      </w:r>
      <w:r w:rsidRPr="00840DEF">
        <w:rPr>
          <w:b/>
          <w:bCs/>
        </w:rPr>
        <w:t>s</w:t>
      </w:r>
      <w:r w:rsidRPr="00840DEF">
        <w:t xml:space="preserve"> = {</w:t>
      </w:r>
      <w:proofErr w:type="spellStart"/>
      <w:r w:rsidRPr="00840DEF">
        <w:t>s</w:t>
      </w:r>
      <w:r w:rsidRPr="00840DEF">
        <w:rPr>
          <w:vertAlign w:val="subscript"/>
        </w:rPr>
        <w:t>j</w:t>
      </w:r>
      <w:proofErr w:type="spellEnd"/>
      <w:r w:rsidRPr="00840DEF">
        <w:t>},</w:t>
      </w:r>
      <w:r w:rsidRPr="00840DEF">
        <w:rPr>
          <w:b/>
          <w:bCs/>
        </w:rPr>
        <w:t>c</w:t>
      </w:r>
      <w:r w:rsidRPr="00840DEF">
        <w:t xml:space="preserve"> = {c</w:t>
      </w:r>
      <w:r w:rsidRPr="00840DEF">
        <w:rPr>
          <w:vertAlign w:val="subscript"/>
        </w:rPr>
        <w:t>i</w:t>
      </w:r>
      <w:r w:rsidRPr="00840DEF">
        <w:t>},</w:t>
      </w:r>
      <w:r w:rsidRPr="00840DEF">
        <w:rPr>
          <w:b/>
          <w:bCs/>
        </w:rPr>
        <w:t>p</w:t>
      </w:r>
      <w:r w:rsidRPr="00840DEF">
        <w:t xml:space="preserve"> = {p</w:t>
      </w:r>
      <w:r w:rsidRPr="00840DEF">
        <w:rPr>
          <w:vertAlign w:val="subscript"/>
        </w:rPr>
        <w:t>i</w:t>
      </w:r>
      <w:r w:rsidRPr="00840DEF">
        <w:t>},</w:t>
      </w:r>
      <w:r>
        <w:t xml:space="preserve"> </w:t>
      </w:r>
      <w:r w:rsidRPr="00840DEF">
        <w:t>a,</w:t>
      </w:r>
      <w:r>
        <w:t xml:space="preserve"> </w:t>
      </w:r>
      <w:r w:rsidRPr="00840DEF">
        <w:t>π).</w:t>
      </w:r>
      <w:r>
        <w:t xml:space="preserve"> </w:t>
      </w:r>
      <w:r w:rsidR="0024168C" w:rsidRPr="0024168C">
        <w:t xml:space="preserve">We use the Expectation-Maximization (EM) algorithm to estimate the maximum likelihood estimates of the hidden parameters and infer the values of the hidden variables </w:t>
      </w:r>
      <w:proofErr w:type="spellStart"/>
      <w:r w:rsidR="0024168C" w:rsidRPr="0024168C">
        <w:t>z</w:t>
      </w:r>
      <w:r w:rsidR="0024168C">
        <w:rPr>
          <w:vertAlign w:val="subscript"/>
        </w:rPr>
        <w:t>j</w:t>
      </w:r>
      <w:proofErr w:type="spellEnd"/>
      <w:r w:rsidR="0024168C" w:rsidRPr="0024168C">
        <w:t>.</w:t>
      </w:r>
    </w:p>
    <w:p w14:paraId="1AFDB50A" w14:textId="77777777" w:rsidR="0059495A" w:rsidRDefault="0059495A" w:rsidP="0059495A">
      <w:pPr>
        <w:spacing w:before="100" w:beforeAutospacing="1" w:after="100" w:afterAutospacing="1"/>
        <w:rPr>
          <w:b/>
          <w:bCs/>
          <w:u w:val="single"/>
        </w:rPr>
      </w:pPr>
      <w:r>
        <w:rPr>
          <w:b/>
          <w:bCs/>
          <w:u w:val="single"/>
        </w:rPr>
        <w:t>Expectation Step:</w:t>
      </w:r>
    </w:p>
    <w:p w14:paraId="2B17E994" w14:textId="205F839F" w:rsidR="00E573D6" w:rsidRDefault="00E573D6" w:rsidP="0059495A">
      <w:pPr>
        <w:spacing w:before="100" w:beforeAutospacing="1" w:after="100" w:afterAutospacing="1"/>
        <w:ind w:firstLine="720"/>
      </w:pPr>
      <w:r w:rsidRPr="00E573D6">
        <w:t xml:space="preserve">In particular, in the Expectation step, we compute the posterior probabilities for each hidden variable </w:t>
      </w:r>
      <w:proofErr w:type="spellStart"/>
      <w:r w:rsidRPr="00E573D6">
        <w:t>z</w:t>
      </w:r>
      <w:r>
        <w:rPr>
          <w:vertAlign w:val="subscript"/>
        </w:rPr>
        <w:t>j</w:t>
      </w:r>
      <w:proofErr w:type="spellEnd"/>
      <w:r w:rsidRPr="00E573D6">
        <w:t xml:space="preserve"> based on the current estimates of parameters and the observed labels:</w:t>
      </w:r>
    </w:p>
    <w:p w14:paraId="0B492030" w14:textId="225DB9F0" w:rsidR="00D43CB1" w:rsidRPr="00D22853" w:rsidRDefault="00E975EC" w:rsidP="0059495A">
      <w:pPr>
        <w:spacing w:before="100" w:beforeAutospacing="1" w:after="100" w:afterAutospacing="1"/>
        <w:ind w:firstLine="720"/>
      </w:pPr>
      <m:oMathPara>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r>
            <m:rPr>
              <m:sty m:val="bi"/>
            </m:rPr>
            <w:rPr>
              <w:rFonts w:ascii="Cambria Math" w:hAnsi="Cambria Math"/>
            </w:rPr>
            <m:t>L</m:t>
          </m:r>
          <m:r>
            <w:rPr>
              <w:rFonts w:ascii="Cambria Math" w:hAnsi="Cambria Math"/>
            </w:rPr>
            <m:t xml:space="preserve">, </m:t>
          </m:r>
          <m:r>
            <m:rPr>
              <m:sty m:val="bi"/>
            </m:rPr>
            <w:rPr>
              <w:rFonts w:ascii="Cambria Math" w:hAnsi="Cambria Math"/>
            </w:rPr>
            <m:t>s</m:t>
          </m:r>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oMath>
      </m:oMathPara>
    </w:p>
    <w:p w14:paraId="6B7FF44E" w14:textId="645B570B" w:rsidR="00D22853" w:rsidRPr="00B11568" w:rsidRDefault="00B11568" w:rsidP="00B11568">
      <w:pPr>
        <w:spacing w:before="100" w:beforeAutospacing="1" w:after="100" w:afterAutospacing="1"/>
      </w:pPr>
      <m:oMathPara>
        <m:oMathParaPr>
          <m:jc m:val="center"/>
        </m:oMathParaPr>
        <m:oMath>
          <m:r>
            <w:rPr>
              <w:rFonts w:ascii="Cambria Math" w:hAnsi="Cambria Math"/>
            </w:rPr>
            <w:lastRenderedPageBreak/>
            <m:t xml:space="preserve">                                                                       </m:t>
          </m:r>
          <m:r>
            <w:rPr>
              <w:rFonts w:ascii="Cambria Math" w:hAnsi="Cambria Math"/>
            </w:rPr>
            <m:t>∝</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m:t>
          </m:r>
          <m:r>
            <w:rPr>
              <w:rFonts w:ascii="Cambria Math" w:hAnsi="Cambria Math"/>
            </w:rPr>
            <m:t>)</m:t>
          </m:r>
        </m:oMath>
      </m:oMathPara>
    </w:p>
    <w:p w14:paraId="3C18B1AE" w14:textId="67505719" w:rsidR="0059495A" w:rsidRDefault="00B11568" w:rsidP="008D4A5F">
      <w:pPr>
        <w:spacing w:before="100" w:beforeAutospacing="1" w:after="100" w:afterAutospacing="1"/>
      </w:pPr>
      <m:oMathPara>
        <m:oMath>
          <m:r>
            <w:rPr>
              <w:rFonts w:ascii="Cambria Math" w:hAnsi="Cambria Math"/>
            </w:rPr>
            <w:tab/>
            <m:t xml:space="preserve">                                                         ∝p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 </m:t>
          </m:r>
          <m:nary>
            <m:naryPr>
              <m:chr m:val="∏"/>
              <m:limLoc m:val="subSup"/>
              <m:supHide m:val="1"/>
              <m:ctrlPr>
                <w:rPr>
                  <w:rFonts w:ascii="Cambria Math" w:hAnsi="Cambria Math"/>
                  <w:i/>
                </w:rPr>
              </m:ctrlPr>
            </m:naryPr>
            <m:sub>
              <m:r>
                <w:rPr>
                  <w:rFonts w:ascii="Cambria Math" w:hAnsi="Cambria Math"/>
                </w:rPr>
                <m:t xml:space="preserve">i ϵ </m:t>
              </m:r>
              <m:sSub>
                <m:sSubPr>
                  <m:ctrlPr>
                    <w:rPr>
                      <w:rFonts w:ascii="Cambria Math" w:hAnsi="Cambria Math"/>
                      <w:i/>
                    </w:rPr>
                  </m:ctrlPr>
                </m:sSubPr>
                <m:e>
                  <m:r>
                    <w:rPr>
                      <w:rFonts w:ascii="Cambria Math" w:hAnsi="Cambria Math"/>
                    </w:rPr>
                    <m:t>W</m:t>
                  </m:r>
                </m:e>
                <m:sub>
                  <m:r>
                    <w:rPr>
                      <w:rFonts w:ascii="Cambria Math" w:hAnsi="Cambria Math"/>
                    </w:rPr>
                    <m:t>j</m:t>
                  </m:r>
                </m:sub>
              </m:sSub>
            </m:sub>
            <m:sup/>
            <m:e>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e>
          </m:nary>
        </m:oMath>
      </m:oMathPara>
    </w:p>
    <w:p w14:paraId="5FEA422C" w14:textId="34C6867D" w:rsidR="004579B8" w:rsidRDefault="0059495A" w:rsidP="0059495A">
      <w:r>
        <w:rPr>
          <w:b/>
          <w:bCs/>
        </w:rPr>
        <w:t>Note:</w:t>
      </w:r>
      <w:r>
        <w:t xml:space="preserve"> We used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 π)</m:t>
        </m:r>
        <m:r>
          <w:rPr>
            <w:rFonts w:ascii="Cambria Math" w:hAnsi="Cambria Math"/>
          </w:rPr>
          <m:t xml:space="preserve">= </m:t>
        </m:r>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e>
        </m:d>
        <m:r>
          <w:rPr>
            <w:rFonts w:ascii="Cambria Math" w:hAnsi="Cambria Math"/>
          </w:rPr>
          <m:t xml:space="preserve"> π</m:t>
        </m:r>
        <m:r>
          <w:rPr>
            <w:rFonts w:ascii="Cambria Math" w:hAnsi="Cambria Math"/>
          </w:rPr>
          <m:t>)</m:t>
        </m:r>
      </m:oMath>
      <w:r w:rsidR="00696F5F">
        <w:t xml:space="preserve"> and also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m:t>
        </m:r>
        <m:r>
          <w:rPr>
            <w:rFonts w:ascii="Cambria Math" w:hAnsi="Cambria Math"/>
          </w:rPr>
          <m:t xml:space="preserve">, </m:t>
        </m:r>
        <m:r>
          <w:rPr>
            <w:rFonts w:ascii="Cambria Math" w:hAnsi="Cambria Math"/>
          </w:rPr>
          <m:t>π</m:t>
        </m:r>
        <m:r>
          <w:rPr>
            <w:rFonts w:ascii="Cambria Math" w:hAnsi="Cambria Math"/>
          </w:rPr>
          <m:t>)</m:t>
        </m:r>
        <m:r>
          <w:rPr>
            <w:rFonts w:ascii="Cambria Math" w:hAnsi="Cambria Math"/>
          </w:rPr>
          <m:t xml:space="preserve">= </m:t>
        </m:r>
      </m:oMath>
      <w:r w:rsidR="00696F5F">
        <w:t xml:space="preserve">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s</m:t>
            </m:r>
          </m:e>
          <m:sub>
            <m:r>
              <w:rPr>
                <w:rFonts w:ascii="Cambria Math" w:hAnsi="Cambria Math"/>
              </w:rPr>
              <m:t>j</m:t>
            </m:r>
          </m:sub>
        </m:sSub>
        <m:r>
          <w:rPr>
            <w:rFonts w:ascii="Cambria Math" w:hAnsi="Cambria Math"/>
          </w:rPr>
          <m:t xml:space="preserve">, </m:t>
        </m:r>
        <m:r>
          <m:rPr>
            <m:sty m:val="bi"/>
          </m:rPr>
          <w:rPr>
            <w:rFonts w:ascii="Cambria Math" w:hAnsi="Cambria Math"/>
          </w:rPr>
          <m:t>c</m:t>
        </m:r>
        <m:r>
          <w:rPr>
            <w:rFonts w:ascii="Cambria Math" w:hAnsi="Cambria Math"/>
          </w:rPr>
          <m:t xml:space="preserve">, </m:t>
        </m:r>
        <m:r>
          <m:rPr>
            <m:sty m:val="bi"/>
          </m:rPr>
          <w:rPr>
            <w:rFonts w:ascii="Cambria Math" w:hAnsi="Cambria Math"/>
          </w:rPr>
          <m:t>p</m:t>
        </m:r>
        <m:r>
          <w:rPr>
            <w:rFonts w:ascii="Cambria Math" w:hAnsi="Cambria Math"/>
          </w:rPr>
          <m:t>, a</m:t>
        </m:r>
        <m:r>
          <w:rPr>
            <w:rFonts w:ascii="Cambria Math" w:hAnsi="Cambria Math"/>
          </w:rPr>
          <m:t>)</m:t>
        </m:r>
        <m:r>
          <w:rPr>
            <w:rFonts w:ascii="Cambria Math" w:hAnsi="Cambria Math"/>
          </w:rPr>
          <m:t xml:space="preserve"> </m:t>
        </m:r>
      </m:oMath>
      <w:r>
        <w:t>th</w:t>
      </w:r>
      <w:r w:rsidR="00696F5F">
        <w:t>ese</w:t>
      </w:r>
      <w:r>
        <w:t xml:space="preserve"> equality assumption</w:t>
      </w:r>
      <w:r w:rsidR="00696F5F">
        <w:t xml:space="preserve">s </w:t>
      </w:r>
      <w:r>
        <w:t>come from the conditional independence assumptions from the probabilistic graphical model.</w:t>
      </w:r>
      <w:r w:rsidR="009A6CC2">
        <w:t xml:space="preserve"> </w:t>
      </w:r>
    </w:p>
    <w:p w14:paraId="55621B89" w14:textId="77777777" w:rsidR="004579B8" w:rsidRDefault="004579B8" w:rsidP="0059495A"/>
    <w:p w14:paraId="0C39904A" w14:textId="078DA22E" w:rsidR="004579B8" w:rsidRDefault="001C5DEB" w:rsidP="0059495A">
      <w:r w:rsidRPr="001C5DEB">
        <w:t xml:space="preserve">Here, we use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rsidRPr="001C5DEB">
        <w:t xml:space="preserve">to denote the set of all annotators who have provided labels on task j. </w:t>
      </w:r>
    </w:p>
    <w:p w14:paraId="3CF304A2" w14:textId="418AFB17" w:rsidR="0059495A" w:rsidRPr="00BE09CD" w:rsidRDefault="001C5DEB" w:rsidP="0059495A">
      <w:r w:rsidRPr="001C5DEB">
        <w:t xml:space="preserve">When </w:t>
      </w:r>
      <w:proofErr w:type="spellStart"/>
      <w:r w:rsidR="004579B8">
        <w:t>l</w:t>
      </w:r>
      <w:r w:rsidRPr="004579B8">
        <w:rPr>
          <w:vertAlign w:val="subscript"/>
        </w:rPr>
        <w:t>ij</w:t>
      </w:r>
      <w:proofErr w:type="spellEnd"/>
      <w:r w:rsidRPr="004579B8">
        <w:rPr>
          <w:vertAlign w:val="subscript"/>
        </w:rPr>
        <w:t xml:space="preserve"> </w:t>
      </w:r>
      <w:r w:rsidRPr="001C5DEB">
        <w:t xml:space="preserve">= 0,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can be computed using Eq</w:t>
      </w:r>
      <w:r w:rsidR="004579B8">
        <w:t>uation</w:t>
      </w:r>
      <w:r w:rsidRPr="001C5DEB">
        <w:t xml:space="preserve"> 1; otherwise, </w:t>
      </w:r>
      <m:oMath>
        <m:r>
          <w:rPr>
            <w:rFonts w:ascii="Cambria Math" w:hAnsi="Cambria Math"/>
          </w:rPr>
          <m:t xml:space="preserve">p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 xml:space="preserve"> = 1 − </w:t>
      </w:r>
      <m:oMath>
        <m:r>
          <w:rPr>
            <w:rFonts w:ascii="Cambria Math" w:hAnsi="Cambria Math"/>
          </w:rPr>
          <m:t>P</m:t>
        </m:r>
        <m:r>
          <w:rPr>
            <w:rFonts w:ascii="Cambria Math" w:hAnsi="Cambria Math"/>
          </w:rPr>
          <m:t xml:space="preserve"> </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=0</m:t>
            </m:r>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a)</m:t>
        </m:r>
      </m:oMath>
      <w:r w:rsidRPr="001C5DEB">
        <w:t>.</w:t>
      </w:r>
    </w:p>
    <w:p w14:paraId="520585C7" w14:textId="77777777" w:rsidR="0059495A" w:rsidRDefault="0059495A" w:rsidP="0059495A">
      <w:pPr>
        <w:rPr>
          <w:b/>
          <w:bCs/>
          <w:u w:val="single"/>
        </w:rPr>
      </w:pPr>
    </w:p>
    <w:p w14:paraId="38EA15B6" w14:textId="77777777" w:rsidR="0059495A" w:rsidRDefault="0059495A" w:rsidP="0059495A">
      <w:r>
        <w:rPr>
          <w:b/>
          <w:bCs/>
          <w:u w:val="single"/>
        </w:rPr>
        <w:t>Maximization Step:</w:t>
      </w:r>
      <w:r>
        <w:t xml:space="preserve"> </w:t>
      </w:r>
    </w:p>
    <w:p w14:paraId="074FA89C" w14:textId="1C3701A1" w:rsidR="0059495A" w:rsidRDefault="0059495A" w:rsidP="0059495A"/>
    <w:p w14:paraId="354E7FC6" w14:textId="34AC5625" w:rsidR="0059495A" w:rsidRDefault="00B60EEC" w:rsidP="0059495A">
      <w:r w:rsidRPr="00B60EEC">
        <w:t>For the Maximization step, we search for optimal parameter values to maximize the auxiliary function Q, i.e., the expectation of the complete data log-likelihood</w:t>
      </w:r>
      <w:r>
        <w:t xml:space="preserve">. </w:t>
      </w:r>
      <w:r w:rsidR="0059495A">
        <w:t>The standard auxiliary function is defined as the expectation of the joint log-likelihood of the observed (</w:t>
      </w:r>
      <w:r w:rsidR="0059495A">
        <w:rPr>
          <w:b/>
          <w:bCs/>
        </w:rPr>
        <w:t>L</w:t>
      </w:r>
      <w:r w:rsidR="0059495A">
        <w:t>) and the hidden (</w:t>
      </w:r>
      <w:r w:rsidR="001B793C">
        <w:rPr>
          <w:b/>
          <w:bCs/>
        </w:rPr>
        <w:t>z</w:t>
      </w:r>
      <w:r w:rsidR="0059495A">
        <w:t>) variables given the parameters (</w:t>
      </w:r>
      <w:r w:rsidR="00494A8B">
        <w:rPr>
          <w:b/>
          <w:bCs/>
        </w:rPr>
        <w:t>s</w:t>
      </w:r>
      <w:r w:rsidR="0059495A">
        <w:t xml:space="preserve">, </w:t>
      </w:r>
      <w:r w:rsidR="00494A8B">
        <w:rPr>
          <w:b/>
          <w:bCs/>
        </w:rPr>
        <w:t>c</w:t>
      </w:r>
      <w:r w:rsidR="0059495A">
        <w:t xml:space="preserve">, </w:t>
      </w:r>
      <w:r w:rsidR="00494A8B">
        <w:rPr>
          <w:b/>
          <w:bCs/>
        </w:rPr>
        <w:t>p</w:t>
      </w:r>
      <w:r w:rsidR="0059495A">
        <w:t>, a</w:t>
      </w:r>
      <w:r w:rsidR="00856FE0">
        <w:t xml:space="preserve">, </w:t>
      </w:r>
      <w:r w:rsidR="00856FE0">
        <w:sym w:font="Symbol" w:char="F070"/>
      </w:r>
      <w:r w:rsidR="0059495A">
        <w:t xml:space="preserve">), with respect to the posterior probabilities of the </w:t>
      </w:r>
      <w:r w:rsidR="001B793C">
        <w:rPr>
          <w:b/>
          <w:bCs/>
        </w:rPr>
        <w:t>z</w:t>
      </w:r>
      <w:r w:rsidR="0059495A">
        <w:t xml:space="preserve"> values computed during the last Expectation step.</w:t>
      </w:r>
    </w:p>
    <w:p w14:paraId="1F88967D" w14:textId="77777777" w:rsidR="0059495A" w:rsidRDefault="0059495A" w:rsidP="0059495A"/>
    <w:p w14:paraId="5601FECB" w14:textId="3521C9EA" w:rsidR="0059495A" w:rsidRPr="001874DA" w:rsidRDefault="0059495A" w:rsidP="0059495A">
      <m:oMathPara>
        <m:oMathParaPr>
          <m:jc m:val="left"/>
        </m:oMathParaPr>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r>
                    <m:rPr>
                      <m:sty m:val="bi"/>
                    </m:rPr>
                    <w:rPr>
                      <w:rFonts w:ascii="Cambria Math" w:hAnsi="Cambria Math"/>
                    </w:rPr>
                    <m:t>L</m:t>
                  </m:r>
                  <m:r>
                    <w:rPr>
                      <w:rFonts w:ascii="Cambria Math" w:hAnsi="Cambria Math"/>
                    </w:rPr>
                    <m:t>,</m:t>
                  </m:r>
                  <m:r>
                    <m:rPr>
                      <m:sty m:val="bi"/>
                    </m:rPr>
                    <w:rPr>
                      <w:rFonts w:ascii="Cambria Math" w:hAnsi="Cambria Math"/>
                    </w:rPr>
                    <m:t xml:space="preserve">z </m:t>
                  </m:r>
                  <m:ctrlPr>
                    <w:rPr>
                      <w:rFonts w:ascii="Cambria Math" w:hAnsi="Cambria Math"/>
                      <w:b/>
                      <w:bCs/>
                      <w:i/>
                    </w:rPr>
                  </m:ctrlPr>
                </m:e>
              </m:d>
              <m:r>
                <w:rPr>
                  <w:rFonts w:ascii="Cambria Math" w:hAnsi="Cambria Math"/>
                </w:rPr>
                <m:t xml:space="preserve"> </m:t>
              </m:r>
              <m:r>
                <m:rPr>
                  <m:sty m:val="bi"/>
                </m:rPr>
                <w:rPr>
                  <w:rFonts w:ascii="Cambria Math" w:hAnsi="Cambria Math"/>
                </w:rPr>
                <m:t>s,c,p,</m:t>
              </m:r>
              <m:r>
                <w:rPr>
                  <w:rFonts w:ascii="Cambria Math" w:hAnsi="Cambria Math"/>
                </w:rPr>
                <m:t>a, π)</m:t>
              </m:r>
            </m:e>
          </m:func>
          <m:r>
            <w:rPr>
              <w:rFonts w:ascii="Cambria Math" w:hAnsi="Cambria Math"/>
            </w:rPr>
            <m:t>]</m:t>
          </m:r>
        </m:oMath>
      </m:oMathPara>
    </w:p>
    <w:p w14:paraId="2598933B" w14:textId="77777777" w:rsidR="0059495A" w:rsidRPr="003177B0" w:rsidRDefault="0059495A" w:rsidP="0059495A"/>
    <w:p w14:paraId="6954FDF8" w14:textId="57CC2C40" w:rsidR="0059495A" w:rsidRPr="001E0DAE" w:rsidRDefault="0059495A" w:rsidP="0059495A">
      <m:oMathPara>
        <m:oMathParaPr>
          <m:jc m:val="left"/>
        </m:oMathParaPr>
        <m:oMath>
          <m:r>
            <w:rPr>
              <w:rFonts w:ascii="Cambria Math" w:hAnsi="Cambria Math"/>
            </w:rPr>
            <m:t>=E[</m:t>
          </m:r>
          <m:func>
            <m:funcPr>
              <m:ctrlPr>
                <w:rPr>
                  <w:rFonts w:ascii="Cambria Math" w:hAnsi="Cambria Math"/>
                  <w:i/>
                </w:rPr>
              </m:ctrlPr>
            </m:funcPr>
            <m:fName>
              <m:r>
                <m:rPr>
                  <m:sty m:val="p"/>
                </m:rPr>
                <w:rPr>
                  <w:rFonts w:ascii="Cambria Math" w:hAnsi="Cambria Math"/>
                </w:rPr>
                <m:t>ln</m:t>
              </m:r>
            </m:fName>
            <m:e>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nary>
                      <m:r>
                        <w:rPr>
                          <w:rFonts w:ascii="Cambria Math" w:hAnsi="Cambria Math"/>
                        </w:rPr>
                        <m:t xml:space="preserve"> </m:t>
                      </m:r>
                    </m:e>
                  </m:d>
                </m:e>
              </m:nary>
            </m:e>
          </m:func>
          <m:r>
            <w:rPr>
              <w:rFonts w:ascii="Cambria Math" w:hAnsi="Cambria Math"/>
            </w:rPr>
            <m:t>]</m:t>
          </m:r>
        </m:oMath>
      </m:oMathPara>
    </w:p>
    <w:p w14:paraId="7CA0147E" w14:textId="0CE1EAD3" w:rsidR="0059495A" w:rsidRDefault="0059495A" w:rsidP="0059495A">
      <w:r>
        <w:t xml:space="preserve">Since </w:t>
      </w:r>
      <w:proofErr w:type="spellStart"/>
      <w:r>
        <w:t>l</w:t>
      </w:r>
      <w:r>
        <w:rPr>
          <w:vertAlign w:val="subscript"/>
        </w:rPr>
        <w:t>ij</w:t>
      </w:r>
      <w:proofErr w:type="spellEnd"/>
      <w:r>
        <w:t xml:space="preserve"> are conditionally independent given </w:t>
      </w:r>
      <w:r>
        <w:rPr>
          <w:b/>
          <w:bCs/>
        </w:rPr>
        <w:t>z</w:t>
      </w:r>
      <w:r>
        <w:t xml:space="preserve">, </w:t>
      </w:r>
      <w:r w:rsidR="00C809F9">
        <w:rPr>
          <w:b/>
          <w:bCs/>
        </w:rPr>
        <w:t>s</w:t>
      </w:r>
      <w:r>
        <w:t xml:space="preserve">, </w:t>
      </w:r>
      <w:r w:rsidR="00C809F9">
        <w:rPr>
          <w:b/>
          <w:bCs/>
        </w:rPr>
        <w:t>c</w:t>
      </w:r>
      <w:r>
        <w:t xml:space="preserve">, </w:t>
      </w:r>
      <w:r w:rsidR="00C809F9">
        <w:rPr>
          <w:b/>
          <w:bCs/>
        </w:rPr>
        <w:t>p</w:t>
      </w:r>
      <w:r>
        <w:t>, a</w:t>
      </w:r>
    </w:p>
    <w:p w14:paraId="243F1A37" w14:textId="77777777" w:rsidR="0059495A" w:rsidRDefault="0059495A" w:rsidP="0059495A"/>
    <w:p w14:paraId="23DD6DF3" w14:textId="20985E60" w:rsidR="0059495A" w:rsidRPr="000C1075"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 [</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e>
                  </m:nary>
                </m:e>
              </m:func>
              <m:r>
                <w:rPr>
                  <w:rFonts w:ascii="Cambria Math" w:hAnsi="Cambria Math"/>
                </w:rPr>
                <m:t>]</m:t>
              </m:r>
            </m:e>
          </m:nary>
        </m:oMath>
      </m:oMathPara>
    </w:p>
    <w:p w14:paraId="00CFBF13" w14:textId="77777777" w:rsidR="0059495A" w:rsidRPr="000C1075" w:rsidRDefault="0059495A" w:rsidP="0059495A"/>
    <w:p w14:paraId="3CE1ED6E" w14:textId="2671340F" w:rsidR="0059495A" w:rsidRPr="00327C4E" w:rsidRDefault="0059495A" w:rsidP="0059495A">
      <m:oMathPara>
        <m:oMathParaPr>
          <m:jc m:val="left"/>
        </m:oMathParaPr>
        <m:oMath>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π</m:t>
                      </m:r>
                    </m:e>
                  </m:d>
                </m:e>
              </m:func>
              <m:r>
                <w:rPr>
                  <w:rFonts w:ascii="Cambria Math" w:hAnsi="Cambria Math"/>
                </w:rPr>
                <m:t>]</m:t>
              </m:r>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e>
              </m:func>
              <m:r>
                <w:rPr>
                  <w:rFonts w:ascii="Cambria Math" w:hAnsi="Cambria Math"/>
                </w:rPr>
                <m:t>]</m:t>
              </m:r>
            </m:e>
          </m:nary>
        </m:oMath>
      </m:oMathPara>
    </w:p>
    <w:p w14:paraId="425E7146" w14:textId="73231ADE" w:rsidR="0059495A" w:rsidRDefault="0059495A" w:rsidP="0059495A"/>
    <w:p w14:paraId="3C2C6757" w14:textId="77777777" w:rsidR="0059495A" w:rsidRDefault="0059495A" w:rsidP="0059495A">
      <w:pPr>
        <w:rPr>
          <w:ins w:id="0" w:author="Ming Yin" w:date="2020-09-23T18:15:00Z"/>
        </w:rPr>
      </w:pPr>
    </w:p>
    <w:p w14:paraId="0E855770" w14:textId="0B47BD5C" w:rsidR="0059495A" w:rsidRDefault="0059495A" w:rsidP="0059495A">
      <w:r>
        <w:t xml:space="preserve">Expectation is taken over the posterior distribution of </w:t>
      </w:r>
      <w:r>
        <w:rPr>
          <w:b/>
          <w:bCs/>
        </w:rPr>
        <w:t>z</w:t>
      </w:r>
      <w:r w:rsidR="00D16CE2">
        <w:t xml:space="preserve"> that</w:t>
      </w:r>
      <w:r>
        <w:t xml:space="preserve"> is </w:t>
      </w:r>
      <m:oMath>
        <m:r>
          <w:rPr>
            <w:rFonts w:ascii="Cambria Math" w:hAnsi="Cambria Math"/>
          </w:rPr>
          <m:t>p</m:t>
        </m:r>
        <m:d>
          <m:dPr>
            <m:endChr m:val="|"/>
            <m:ctrlPr>
              <w:rPr>
                <w:rFonts w:ascii="Cambria Math" w:hAnsi="Cambria Math"/>
                <w:i/>
              </w:rPr>
            </m:ctrlPr>
          </m:dPr>
          <m:e>
            <m:r>
              <m:rPr>
                <m:sty m:val="bi"/>
              </m:rPr>
              <w:rPr>
                <w:rFonts w:ascii="Cambria Math" w:hAnsi="Cambria Math"/>
              </w:rPr>
              <m:t>z</m:t>
            </m:r>
            <m:r>
              <w:rPr>
                <w:rFonts w:ascii="Cambria Math" w:hAnsi="Cambria Math"/>
              </w:rPr>
              <m:t xml:space="preserve"> </m:t>
            </m:r>
          </m:e>
        </m:d>
        <m:r>
          <m:rPr>
            <m:sty m:val="bi"/>
          </m:rPr>
          <w:rPr>
            <w:rFonts w:ascii="Cambria Math" w:hAnsi="Cambria Math"/>
          </w:rPr>
          <m:t xml:space="preserve"> l,</m:t>
        </m:r>
        <m:r>
          <w:rPr>
            <w:rFonts w:ascii="Cambria Math" w:hAnsi="Cambria Math"/>
          </w:rPr>
          <m:t xml:space="preserve"> </m:t>
        </m:r>
        <m:sSup>
          <m:sSupPr>
            <m:ctrlPr>
              <w:rPr>
                <w:rFonts w:ascii="Cambria Math" w:hAnsi="Cambria Math"/>
                <w:b/>
                <w:bCs/>
                <w:i/>
              </w:rPr>
            </m:ctrlPr>
          </m:sSupPr>
          <m:e>
            <m:r>
              <m:rPr>
                <m:sty m:val="bi"/>
              </m:rPr>
              <w:rPr>
                <w:rFonts w:ascii="Cambria Math" w:hAnsi="Cambria Math"/>
              </w:rPr>
              <m:t>s</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oMath>
      <w:r>
        <w:t xml:space="preserve">. </w:t>
      </w:r>
    </w:p>
    <w:p w14:paraId="2C782D91" w14:textId="77777777" w:rsidR="0059495A" w:rsidRDefault="0059495A" w:rsidP="0059495A">
      <w:pPr>
        <w:rPr>
          <w:b/>
          <w:bCs/>
        </w:rPr>
      </w:pPr>
    </w:p>
    <w:p w14:paraId="1978F144" w14:textId="6E258B9B" w:rsidR="0059495A" w:rsidRDefault="0059495A" w:rsidP="0059495A">
      <w:r>
        <w:rPr>
          <w:b/>
          <w:bCs/>
        </w:rPr>
        <w:t xml:space="preserve">Note: </w:t>
      </w:r>
      <w:r>
        <w:t xml:space="preserve">The parameter values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old</m:t>
            </m:r>
          </m:sup>
        </m:sSup>
        <m:r>
          <w:rPr>
            <w:rFonts w:ascii="Cambria Math" w:hAnsi="Cambria Math"/>
          </w:rPr>
          <m:t xml:space="preserve">, </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old</m:t>
            </m:r>
          </m:sup>
        </m:sSup>
        <m: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old</m:t>
            </m:r>
          </m:sup>
        </m:sSup>
      </m:oMath>
      <w:r w:rsidR="00984C72">
        <w:t xml:space="preserve">, </w:t>
      </w:r>
      <m:oMath>
        <m:sSup>
          <m:sSupPr>
            <m:ctrlPr>
              <w:rPr>
                <w:rFonts w:ascii="Cambria Math" w:hAnsi="Cambria Math"/>
                <w:bCs/>
                <w:i/>
              </w:rPr>
            </m:ctrlPr>
          </m:sSupPr>
          <m:e>
            <m:r>
              <w:rPr>
                <w:rFonts w:ascii="Cambria Math" w:hAnsi="Cambria Math"/>
              </w:rPr>
              <m:t>π</m:t>
            </m:r>
          </m:e>
          <m:sup>
            <m:r>
              <w:rPr>
                <w:rFonts w:ascii="Cambria Math" w:hAnsi="Cambria Math"/>
              </w:rPr>
              <m:t>old</m:t>
            </m:r>
          </m:sup>
        </m:sSup>
      </m:oMath>
      <w:r>
        <w:t xml:space="preserve"> are </w:t>
      </w:r>
      <w:r w:rsidR="005D5C1A">
        <w:t xml:space="preserve">calculated </w:t>
      </w:r>
      <w:r>
        <w:t>from the previous Maximization step.</w:t>
      </w:r>
    </w:p>
    <w:p w14:paraId="4FCC6C28" w14:textId="77777777" w:rsidR="0059495A" w:rsidRDefault="0059495A" w:rsidP="0059495A"/>
    <w:p w14:paraId="0998AEE5" w14:textId="77777777" w:rsidR="00EF664A" w:rsidRDefault="00EF664A" w:rsidP="0059495A"/>
    <w:p w14:paraId="09B93D55" w14:textId="77777777" w:rsidR="00EF664A" w:rsidRDefault="00EF664A" w:rsidP="0059495A"/>
    <w:p w14:paraId="1F3EA315" w14:textId="77777777" w:rsidR="00EF664A" w:rsidRDefault="00EF664A" w:rsidP="0059495A"/>
    <w:p w14:paraId="2DCCEAA3" w14:textId="77777777" w:rsidR="00EF664A" w:rsidRDefault="00EF664A" w:rsidP="0059495A"/>
    <w:p w14:paraId="52A18896" w14:textId="77777777" w:rsidR="00EF664A" w:rsidRDefault="00EF664A" w:rsidP="0059495A"/>
    <w:p w14:paraId="705E2C0C" w14:textId="29523AAB" w:rsidR="0059495A" w:rsidRDefault="0059495A" w:rsidP="0059495A">
      <w:r>
        <w:t>Expanding the expectation:</w:t>
      </w:r>
    </w:p>
    <w:p w14:paraId="67CCA951" w14:textId="77777777" w:rsidR="0059495A" w:rsidRDefault="0059495A" w:rsidP="0059495A"/>
    <w:p w14:paraId="31886410" w14:textId="627C8CBD" w:rsidR="0059495A" w:rsidRDefault="0059495A" w:rsidP="0059495A">
      <m:oMath>
        <m:r>
          <w:rPr>
            <w:rFonts w:ascii="Cambria Math" w:hAnsi="Cambria Math"/>
          </w:rPr>
          <m:t>Q</m:t>
        </m:r>
        <m:d>
          <m:dPr>
            <m:ctrlPr>
              <w:rPr>
                <w:rFonts w:ascii="Cambria Math" w:hAnsi="Cambria Math"/>
                <w:i/>
              </w:rPr>
            </m:ctrlPr>
          </m:dPr>
          <m:e>
            <m:r>
              <m:rPr>
                <m:sty m:val="bi"/>
              </m:rPr>
              <w:rPr>
                <w:rFonts w:ascii="Cambria Math" w:hAnsi="Cambria Math"/>
              </w:rPr>
              <m:t xml:space="preserve">s, c, p, </m:t>
            </m:r>
            <m:r>
              <w:rPr>
                <w:rFonts w:ascii="Cambria Math" w:hAnsi="Cambria Math"/>
              </w:rPr>
              <m:t>a, π</m:t>
            </m:r>
          </m:e>
        </m:d>
      </m:oMath>
      <w:r>
        <w:t xml:space="preserve"> =  </w:t>
      </w:r>
    </w:p>
    <w:p w14:paraId="58739945" w14:textId="77777777" w:rsidR="0059495A" w:rsidRDefault="0059495A" w:rsidP="0059495A"/>
    <w:p w14:paraId="65CBD5A3" w14:textId="092497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ctrlPr>
                        <w:rPr>
                          <w:rFonts w:ascii="Cambria Math" w:hAnsi="Cambria Math"/>
                          <w:i/>
                        </w:rPr>
                      </m:ctrlPr>
                    </m:e>
                    <m:sup>
                      <m:r>
                        <m:rPr>
                          <m:sty m:val="bi"/>
                        </m:rPr>
                        <w:rPr>
                          <w:rFonts w:ascii="Cambria Math" w:hAnsi="Cambria Math"/>
                        </w:rPr>
                        <m:t>old</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p</m:t>
                      </m:r>
                    </m:e>
                    <m:sup>
                      <m:r>
                        <m:rPr>
                          <m:sty m:val="bi"/>
                        </m:rPr>
                        <w:rPr>
                          <w:rFonts w:ascii="Cambria Math" w:hAnsi="Cambria Math"/>
                        </w:rPr>
                        <m:t>old</m:t>
                      </m:r>
                    </m:sup>
                  </m:sSup>
                  <m:r>
                    <m:rPr>
                      <m:sty m:val="bi"/>
                    </m:rPr>
                    <w:rPr>
                      <w:rFonts w:ascii="Cambria Math" w:hAnsi="Cambria Math"/>
                    </w:rPr>
                    <m:t>,</m:t>
                  </m:r>
                  <m:sSup>
                    <m:sSupPr>
                      <m:ctrlPr>
                        <w:rPr>
                          <w:rFonts w:ascii="Cambria Math" w:hAnsi="Cambria Math"/>
                          <w:b/>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=e</m:t>
              </m:r>
            </m:e>
          </m:d>
          <m:r>
            <w:rPr>
              <w:rFonts w:ascii="Cambria Math" w:hAnsi="Cambria Math"/>
            </w:rPr>
            <m:t>+</m:t>
          </m:r>
        </m:oMath>
      </m:oMathPara>
    </w:p>
    <w:p w14:paraId="57CFCBCB" w14:textId="77777777" w:rsidR="0059495A" w:rsidRPr="007F3EE1" w:rsidRDefault="0059495A" w:rsidP="0059495A"/>
    <w:p w14:paraId="59CA1511" w14:textId="681D2A26" w:rsidR="0059495A" w:rsidRPr="00CE53CE" w:rsidRDefault="00E975EC" w:rsidP="0059495A">
      <m:oMathPara>
        <m:oMathParaPr>
          <m:jc m:val="left"/>
        </m:oMathParaPr>
        <m:oMath>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e=0</m:t>
                  </m:r>
                </m:sub>
                <m:sup>
                  <m:r>
                    <w:rPr>
                      <w:rFonts w:ascii="Cambria Math" w:hAnsi="Cambria Math"/>
                    </w:rPr>
                    <m:t>1</m:t>
                  </m:r>
                </m:sup>
                <m:e>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=e </m:t>
                      </m:r>
                    </m:e>
                  </m:d>
                  <m:r>
                    <w:rPr>
                      <w:rFonts w:ascii="Cambria Math" w:hAnsi="Cambria Math"/>
                    </w:rPr>
                    <m:t xml:space="preserve"> </m:t>
                  </m:r>
                  <m:sSub>
                    <m:sSubPr>
                      <m:ctrlPr>
                        <w:rPr>
                          <w:rFonts w:ascii="Cambria Math" w:hAnsi="Cambria Math"/>
                          <w:b/>
                          <w:bCs/>
                          <w:i/>
                        </w:rPr>
                      </m:ctrlPr>
                    </m:sSubPr>
                    <m:e>
                      <m:r>
                        <m:rPr>
                          <m:sty m:val="bi"/>
                        </m:rPr>
                        <w:rPr>
                          <w:rFonts w:ascii="Cambria Math" w:hAnsi="Cambria Math"/>
                        </w:rPr>
                        <m:t>l</m:t>
                      </m:r>
                    </m:e>
                    <m:sub>
                      <m:r>
                        <w:rPr>
                          <w:rFonts w:ascii="Cambria Math" w:hAnsi="Cambria Math"/>
                        </w:rPr>
                        <m:t>j</m:t>
                      </m:r>
                    </m:sub>
                  </m:sSub>
                  <m:r>
                    <m:rPr>
                      <m:sty m:val="bi"/>
                    </m:rPr>
                    <w:rPr>
                      <w:rFonts w:ascii="Cambria Math" w:hAnsi="Cambria Math"/>
                    </w:rPr>
                    <m:t>,</m:t>
                  </m:r>
                  <m:sSubSup>
                    <m:sSubSupPr>
                      <m:ctrlPr>
                        <w:rPr>
                          <w:rFonts w:ascii="Cambria Math" w:hAnsi="Cambria Math"/>
                          <w:bCs/>
                          <w:i/>
                        </w:rPr>
                      </m:ctrlPr>
                    </m:sSubSupPr>
                    <m:e>
                      <m:r>
                        <w:rPr>
                          <w:rFonts w:ascii="Cambria Math" w:hAnsi="Cambria Math"/>
                        </w:rPr>
                        <m:t>s</m:t>
                      </m:r>
                    </m:e>
                    <m:sub>
                      <m:r>
                        <w:rPr>
                          <w:rFonts w:ascii="Cambria Math" w:hAnsi="Cambria Math"/>
                        </w:rPr>
                        <m:t>j</m:t>
                      </m:r>
                    </m:sub>
                    <m:sup>
                      <m:r>
                        <w:rPr>
                          <w:rFonts w:ascii="Cambria Math" w:hAnsi="Cambria Math"/>
                        </w:rPr>
                        <m:t>old</m:t>
                      </m:r>
                    </m:sup>
                  </m:sSubSup>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old</m:t>
                      </m:r>
                    </m:sup>
                  </m:sSubSup>
                  <m:r>
                    <m:rPr>
                      <m:sty m:val="bi"/>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old</m:t>
                      </m:r>
                    </m:sup>
                  </m:sSubSup>
                  <m:r>
                    <m:rPr>
                      <m:sty m:val="bi"/>
                    </m:rPr>
                    <w:rPr>
                      <w:rFonts w:ascii="Cambria Math" w:hAnsi="Cambria Math"/>
                    </w:rPr>
                    <m:t>,</m:t>
                  </m:r>
                  <m:sSup>
                    <m:sSupPr>
                      <m:ctrlPr>
                        <w:rPr>
                          <w:rFonts w:ascii="Cambria Math" w:hAnsi="Cambria Math"/>
                          <w:bCs/>
                          <w:i/>
                        </w:rPr>
                      </m:ctrlPr>
                    </m:sSupPr>
                    <m:e>
                      <m:r>
                        <w:rPr>
                          <w:rFonts w:ascii="Cambria Math" w:hAnsi="Cambria Math"/>
                        </w:rPr>
                        <m:t>a</m:t>
                      </m:r>
                    </m:e>
                    <m:sup>
                      <m:r>
                        <w:rPr>
                          <w:rFonts w:ascii="Cambria Math" w:hAnsi="Cambria Math"/>
                        </w:rPr>
                        <m:t>old</m:t>
                      </m:r>
                    </m:sup>
                  </m:sSup>
                  <m:r>
                    <m:rPr>
                      <m:sty m:val="bi"/>
                    </m:rPr>
                    <w:rPr>
                      <w:rFonts w:ascii="Cambria Math" w:hAnsi="Cambria Math"/>
                    </w:rPr>
                    <m:t xml:space="preserve">, </m:t>
                  </m:r>
                  <m:sSup>
                    <m:sSupPr>
                      <m:ctrlPr>
                        <w:rPr>
                          <w:rFonts w:ascii="Cambria Math" w:hAnsi="Cambria Math"/>
                          <w:bCs/>
                          <w:i/>
                        </w:rPr>
                      </m:ctrlPr>
                    </m:sSupPr>
                    <m:e>
                      <m:r>
                        <w:rPr>
                          <w:rFonts w:ascii="Cambria Math" w:hAnsi="Cambria Math"/>
                        </w:rPr>
                        <m:t>π</m:t>
                      </m:r>
                    </m:e>
                    <m:sup>
                      <m:r>
                        <w:rPr>
                          <w:rFonts w:ascii="Cambria Math" w:hAnsi="Cambria Math"/>
                        </w:rPr>
                        <m:t>old</m:t>
                      </m:r>
                    </m:sup>
                  </m:sSup>
                  <m:r>
                    <w:rPr>
                      <w:rFonts w:ascii="Cambria Math" w:hAnsi="Cambria Math"/>
                    </w:rPr>
                    <m:t>)</m:t>
                  </m:r>
                </m:e>
              </m:nary>
            </m:e>
          </m:nary>
          <m:r>
            <w:rPr>
              <w:rFonts w:ascii="Cambria Math" w:hAnsi="Cambria Math"/>
              <w:color w:val="C00000"/>
            </w:rPr>
            <m:t>p</m:t>
          </m:r>
          <m:d>
            <m:dPr>
              <m:endChr m:val="|"/>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l</m:t>
                  </m:r>
                </m:e>
                <m:sub>
                  <m:r>
                    <w:rPr>
                      <w:rFonts w:ascii="Cambria Math" w:hAnsi="Cambria Math"/>
                      <w:color w:val="C00000"/>
                    </w:rPr>
                    <m:t>ij</m:t>
                  </m:r>
                </m:sub>
              </m:sSub>
              <m:r>
                <w:rPr>
                  <w:rFonts w:ascii="Cambria Math" w:hAnsi="Cambria Math"/>
                  <w:color w:val="C00000"/>
                </w:rPr>
                <m:t xml:space="preserve"> </m:t>
              </m:r>
            </m:e>
          </m:d>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=e, </m:t>
          </m:r>
          <m:sSub>
            <m:sSubPr>
              <m:ctrlPr>
                <w:rPr>
                  <w:rFonts w:ascii="Cambria Math" w:hAnsi="Cambria Math"/>
                  <w:i/>
                  <w:color w:val="C00000"/>
                </w:rPr>
              </m:ctrlPr>
            </m:sSubPr>
            <m:e>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j</m:t>
                  </m:r>
                </m:sub>
              </m:sSub>
              <m:r>
                <w:rPr>
                  <w:rFonts w:ascii="Cambria Math" w:hAnsi="Cambria Math"/>
                  <w:color w:val="C00000"/>
                </w:rPr>
                <m:t xml:space="preserve">, </m:t>
              </m:r>
              <m:sSub>
                <m:sSubPr>
                  <m:ctrlPr>
                    <w:rPr>
                      <w:rFonts w:ascii="Cambria Math" w:hAnsi="Cambria Math"/>
                      <w:i/>
                      <w:color w:val="C00000"/>
                    </w:rPr>
                  </m:ctrlPr>
                </m:sSubPr>
                <m:e>
                  <m:r>
                    <w:rPr>
                      <w:rFonts w:ascii="Cambria Math" w:hAnsi="Cambria Math"/>
                      <w:color w:val="C00000"/>
                    </w:rPr>
                    <m:t>c</m:t>
                  </m:r>
                </m:e>
                <m:sub>
                  <m:r>
                    <w:rPr>
                      <w:rFonts w:ascii="Cambria Math" w:hAnsi="Cambria Math"/>
                      <w:color w:val="C00000"/>
                    </w:rPr>
                    <m:t>i</m:t>
                  </m:r>
                </m:sub>
              </m:sSub>
              <m:r>
                <w:rPr>
                  <w:rFonts w:ascii="Cambria Math" w:hAnsi="Cambria Math"/>
                  <w:color w:val="C00000"/>
                </w:rPr>
                <m:t>, p</m:t>
              </m:r>
            </m:e>
            <m:sub>
              <m:r>
                <w:rPr>
                  <w:rFonts w:ascii="Cambria Math" w:hAnsi="Cambria Math"/>
                  <w:color w:val="C00000"/>
                </w:rPr>
                <m:t>i</m:t>
              </m:r>
            </m:sub>
          </m:sSub>
          <m:r>
            <w:rPr>
              <w:rFonts w:ascii="Cambria Math" w:hAnsi="Cambria Math"/>
              <w:color w:val="C00000"/>
            </w:rPr>
            <m:t>,a)</m:t>
          </m:r>
        </m:oMath>
      </m:oMathPara>
    </w:p>
    <w:p w14:paraId="389723B7" w14:textId="54B931D5" w:rsidR="0059495A" w:rsidRDefault="0059495A" w:rsidP="0059495A">
      <w:pPr>
        <w:spacing w:before="100" w:beforeAutospacing="1" w:after="100" w:afterAutospacing="1"/>
        <w:rPr>
          <w:color w:val="000000" w:themeColor="text1"/>
        </w:rPr>
      </w:pPr>
      <w:r>
        <w:t xml:space="preserve">Note that the </w:t>
      </w:r>
      <w:r w:rsidRPr="004031C7">
        <w:rPr>
          <w:color w:val="C00000"/>
        </w:rPr>
        <w:t>label probability equation</w:t>
      </w:r>
      <w:r>
        <w:rPr>
          <w:color w:val="C00000"/>
        </w:rPr>
        <w:t xml:space="preserve"> </w:t>
      </w:r>
      <w:r>
        <w:rPr>
          <w:color w:val="000000" w:themeColor="text1"/>
        </w:rPr>
        <w:t xml:space="preserve">will change according to the label. If the label is ‘0’ the equation (1) will be used and if the label is ‘1’ then </w:t>
      </w:r>
      <w:r w:rsidR="00D06571">
        <w:rPr>
          <w:color w:val="000000" w:themeColor="text1"/>
        </w:rPr>
        <w:t xml:space="preserve">1 - </w:t>
      </w:r>
      <w:r>
        <w:rPr>
          <w:color w:val="000000" w:themeColor="text1"/>
        </w:rPr>
        <w:t>equation (</w:t>
      </w:r>
      <w:r w:rsidR="00D06571">
        <w:rPr>
          <w:color w:val="000000" w:themeColor="text1"/>
        </w:rPr>
        <w:t>1</w:t>
      </w:r>
      <w:r>
        <w:rPr>
          <w:color w:val="000000" w:themeColor="text1"/>
        </w:rPr>
        <w:t>) will be used.</w:t>
      </w:r>
    </w:p>
    <w:p w14:paraId="2F8302E9" w14:textId="77777777" w:rsidR="00943769" w:rsidRDefault="009A1B2C" w:rsidP="0027063A">
      <w:pPr>
        <w:spacing w:before="100" w:beforeAutospacing="1" w:after="100" w:afterAutospacing="1"/>
        <w:ind w:firstLine="720"/>
      </w:pPr>
      <w:r>
        <w:rPr>
          <w:color w:val="000000" w:themeColor="text1"/>
        </w:rPr>
        <w:t>I</w:t>
      </w:r>
      <w:r w:rsidR="0059495A">
        <w:rPr>
          <w:color w:val="000000" w:themeColor="text1"/>
        </w:rPr>
        <w:t xml:space="preserve">n order to find the optimal parameter values, we take the derivative of the </w:t>
      </w:r>
      <m:oMath>
        <m:r>
          <w:rPr>
            <w:rFonts w:ascii="Cambria Math" w:hAnsi="Cambria Math"/>
          </w:rPr>
          <m:t>Q</m:t>
        </m:r>
      </m:oMath>
      <w:r w:rsidR="0059495A">
        <w:t xml:space="preserve"> function with respective to parameters </w:t>
      </w:r>
      <m:oMath>
        <m:r>
          <w:rPr>
            <w:rFonts w:ascii="Cambria Math" w:hAnsi="Cambria Math"/>
          </w:rPr>
          <m:t>c, s, p,a, π</m:t>
        </m:r>
      </m:oMath>
      <w:r>
        <w:t>.</w:t>
      </w:r>
      <w:r w:rsidR="0059495A">
        <w:t xml:space="preserve"> </w:t>
      </w:r>
    </w:p>
    <w:p w14:paraId="14C8E52A" w14:textId="61EC8072" w:rsidR="00943769" w:rsidRPr="00943769" w:rsidRDefault="00943769" w:rsidP="00943769">
      <w:pPr>
        <w:spacing w:before="100" w:beforeAutospacing="1" w:after="100" w:afterAutospacing="1"/>
        <w:rPr>
          <w:b/>
          <w:bCs/>
        </w:rPr>
      </w:pPr>
      <w:r>
        <w:rPr>
          <w:b/>
          <w:bCs/>
        </w:rPr>
        <w:t>FIRST PART:</w:t>
      </w:r>
    </w:p>
    <w:p w14:paraId="1941E499" w14:textId="50137052" w:rsidR="0059495A" w:rsidRDefault="0059495A" w:rsidP="00943769">
      <w:pPr>
        <w:spacing w:before="100" w:beforeAutospacing="1" w:after="100" w:afterAutospacing="1"/>
      </w:pPr>
      <w:r>
        <w:t>When we take the derivatives</w:t>
      </w:r>
      <w:r w:rsidR="007E4889">
        <w:t xml:space="preserve"> with respect to the parameters </w:t>
      </w:r>
      <m:oMath>
        <m:r>
          <w:rPr>
            <w:rFonts w:ascii="Cambria Math" w:hAnsi="Cambria Math"/>
          </w:rPr>
          <m:t>c, s, l,p,a</m:t>
        </m:r>
      </m:oMath>
      <w:r>
        <w:t xml:space="preserve">, the first summation vanishes. </w:t>
      </w:r>
      <w:r w:rsidR="00CA239A">
        <w:t>F</w:t>
      </w:r>
      <w:r>
        <w:t>ocus</w:t>
      </w:r>
      <w:r w:rsidR="00CA239A">
        <w:t>ing</w:t>
      </w:r>
      <w:r>
        <w:t xml:space="preserve"> on the second summation</w:t>
      </w:r>
      <w:r w:rsidR="00CA239A">
        <w:t>;</w:t>
      </w:r>
    </w:p>
    <w:p w14:paraId="1C04FBE5" w14:textId="19434C41" w:rsidR="00FF32C6" w:rsidRPr="00013803" w:rsidRDefault="00F0104A" w:rsidP="00F0104A">
      <w:pPr>
        <w:spacing w:before="100" w:beforeAutospacing="1" w:after="100" w:afterAutospacing="1"/>
      </w:pPr>
      <w:r>
        <w:rPr>
          <w:b/>
          <w:bCs/>
        </w:rPr>
        <w:t xml:space="preserve">Note: </w:t>
      </w:r>
      <w:r w:rsidR="00292225">
        <w:t>In our code, w</w:t>
      </w:r>
      <w:r w:rsidR="00013803">
        <w:t>e calculate the gradient</w:t>
      </w:r>
      <w:r w:rsidR="00C7470F">
        <w:t>s</w:t>
      </w:r>
      <w:r w:rsidR="00013803">
        <w:t xml:space="preserve"> </w:t>
      </w:r>
      <w:r>
        <w:t>us</w:t>
      </w:r>
      <w:r w:rsidR="00013803">
        <w:t>ing</w:t>
      </w:r>
      <w:r>
        <w:t xml:space="preserve"> </w:t>
      </w:r>
      <w:r w:rsidR="00545A62">
        <w:t xml:space="preserve">the </w:t>
      </w:r>
      <w:r>
        <w:t xml:space="preserve">equation </w:t>
      </w:r>
      <m:oMath>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 xml:space="preserve">e </m:t>
                </m:r>
              </m:e>
              <m:sup>
                <m:sSup>
                  <m:sSupPr>
                    <m:ctrlPr>
                      <w:rPr>
                        <w:rFonts w:ascii="Cambria Math" w:hAnsi="Cambria Math"/>
                        <w:i/>
                        <w:sz w:val="28"/>
                        <w:szCs w:val="28"/>
                      </w:rPr>
                    </m:ctrlPr>
                  </m:sSupPr>
                  <m:e>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a</m:t>
                            </m:r>
                          </m:e>
                          <m:sup>
                            <m:r>
                              <m:rPr>
                                <m:sty m:val="bi"/>
                              </m:rPr>
                              <w:rPr>
                                <w:rFonts w:ascii="Cambria Math" w:hAnsi="Cambria Math"/>
                                <w:sz w:val="28"/>
                                <w:szCs w:val="28"/>
                              </w:rPr>
                              <m:t>'</m:t>
                            </m:r>
                          </m:sup>
                        </m:sSup>
                      </m:den>
                    </m:f>
                    <m:r>
                      <w:rPr>
                        <w:rFonts w:ascii="Cambria Math" w:hAnsi="Cambria Math"/>
                        <w:sz w:val="28"/>
                        <w:szCs w:val="28"/>
                      </w:rPr>
                      <m:t>( (1-</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sup>
                    <m:r>
                      <w:rPr>
                        <w:rFonts w:ascii="Cambria Math" w:hAnsi="Cambria Math"/>
                        <w:sz w:val="28"/>
                        <w:szCs w:val="28"/>
                      </w:rPr>
                      <m:t xml:space="preserve">  </m:t>
                    </m:r>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j</m:t>
                    </m:r>
                  </m:sub>
                </m:sSub>
                <m:r>
                  <w:rPr>
                    <w:rFonts w:ascii="Cambria Math" w:hAnsi="Cambria Math"/>
                    <w:sz w:val="28"/>
                    <w:szCs w:val="28"/>
                  </w:rPr>
                  <m:t xml:space="preserve">)) </m:t>
                </m:r>
              </m:sup>
            </m:sSup>
          </m:den>
        </m:f>
      </m:oMath>
      <w:r w:rsidR="00013803">
        <w:t xml:space="preserve">, here we provide the gradients of that </w:t>
      </w:r>
      <w:r w:rsidR="00FF32C6">
        <w:t>equation.</w:t>
      </w:r>
    </w:p>
    <w:p w14:paraId="56137C56" w14:textId="308D6756" w:rsidR="0059495A" w:rsidRDefault="0059495A" w:rsidP="0059495A">
      <w:pPr>
        <w:spacing w:before="100" w:beforeAutospacing="1" w:after="100" w:afterAutospacing="1"/>
      </w:pPr>
      <w:r>
        <w:t>When the label is ‘0’</w:t>
      </w:r>
      <w:r w:rsidR="007861D1">
        <w:t xml:space="preserve"> (using </w:t>
      </w:r>
      <w:r w:rsidR="00F70DEA">
        <w:t>equation (</w:t>
      </w:r>
      <w:r w:rsidR="007861D1">
        <w:t>1))</w:t>
      </w:r>
      <w:r w:rsidR="00AE515D">
        <w:t>:</w:t>
      </w:r>
    </w:p>
    <w:p w14:paraId="4495DB4A" w14:textId="08BA131D"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p>
    <w:p w14:paraId="440A7CE0" w14:textId="4BB987FD" w:rsidR="0059495A" w:rsidRPr="006A4FB6"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den>
        </m:f>
      </m:oMath>
    </w:p>
    <w:p w14:paraId="616572CB" w14:textId="58697F1A" w:rsidR="0059495A" w:rsidRDefault="0059495A" w:rsidP="0059495A">
      <w:r>
        <w:t>When the label is ‘1</w:t>
      </w:r>
      <w:r w:rsidR="00EE6B66">
        <w:t>’</w:t>
      </w:r>
      <w:r w:rsidR="007861D1">
        <w:t xml:space="preserve"> (using 1 – </w:t>
      </w:r>
      <w:r w:rsidR="00F70DEA">
        <w:t>equation (</w:t>
      </w:r>
      <w:r w:rsidR="007861D1">
        <w:t>1))</w:t>
      </w:r>
      <w:r>
        <w:t>:</w:t>
      </w:r>
    </w:p>
    <w:p w14:paraId="0BF1B249" w14:textId="77777777" w:rsidR="0059495A" w:rsidRDefault="0059495A" w:rsidP="0059495A"/>
    <w:p w14:paraId="52515A82" w14:textId="23E3BED4" w:rsidR="0059495A" w:rsidRDefault="00E975EC" w:rsidP="0059495A">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160A0BB7" w14:textId="359AEDC2" w:rsidR="0059495A" w:rsidRDefault="00E975EC" w:rsidP="0059495A">
      <w:pPr>
        <w:spacing w:before="100" w:beforeAutospacing="1" w:after="100" w:afterAutospacing="1"/>
      </w:pPr>
      <m:oMath>
        <m:f>
          <m:fPr>
            <m:ctrlPr>
              <w:rPr>
                <w:rFonts w:ascii="Cambria Math" w:hAnsi="Cambria Math"/>
                <w:i/>
              </w:rPr>
            </m:ctrlPr>
          </m:fPr>
          <m:num>
            <m:r>
              <w:rPr>
                <w:rFonts w:ascii="Cambria Math" w:hAnsi="Cambria Math"/>
              </w:rPr>
              <m:t>∂Q</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oMath>
      <w:r w:rsidR="0059495A">
        <w:t xml:space="preserve"> = </w:t>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r>
              <w:rPr>
                <w:rFonts w:ascii="Cambria Math" w:hAnsi="Cambria Math"/>
              </w:rPr>
              <m:t xml:space="preserve"> + 2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um>
          <m:den>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r w:rsidR="0059495A">
        <w:tab/>
      </w:r>
      <w:r w:rsidR="0059495A">
        <w:tab/>
      </w:r>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en>
        </m:f>
      </m:oMath>
      <w:r w:rsidR="0059495A">
        <w:t xml:space="preserve"> = </w:t>
      </w:r>
      <m:oMath>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j</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+ 1</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 xml:space="preserve">j   </m:t>
                        </m:r>
                      </m:sub>
                    </m:sSub>
                  </m:num>
                  <m:den>
                    <m:sSup>
                      <m:sSupPr>
                        <m:ctrlPr>
                          <w:rPr>
                            <w:rFonts w:ascii="Cambria Math" w:hAnsi="Cambria Math"/>
                            <w:i/>
                          </w:rPr>
                        </m:ctrlPr>
                      </m:sSupPr>
                      <m:e>
                        <m:r>
                          <w:rPr>
                            <w:rFonts w:ascii="Cambria Math" w:hAnsi="Cambria Math"/>
                          </w:rPr>
                          <m:t>a</m:t>
                        </m:r>
                      </m:e>
                      <m:sup>
                        <m:r>
                          <w:rPr>
                            <w:rFonts w:ascii="Cambria Math" w:hAnsi="Cambria Math"/>
                          </w:rPr>
                          <m:t>'</m:t>
                        </m:r>
                      </m:sup>
                    </m:sSup>
                  </m:den>
                </m:f>
                <m:r>
                  <w:rPr>
                    <w:rFonts w:ascii="Cambria Math" w:hAnsi="Cambria Math"/>
                  </w:rPr>
                  <m:t xml:space="preserve"> )</m:t>
                </m:r>
              </m:sup>
            </m:sSup>
            <m:r>
              <w:rPr>
                <w:rFonts w:ascii="Cambria Math" w:hAnsi="Cambria Math"/>
              </w:rPr>
              <m:t xml:space="preserve"> - 1)</m:t>
            </m:r>
          </m:den>
        </m:f>
      </m:oMath>
    </w:p>
    <w:p w14:paraId="73F1A03D" w14:textId="490878EB" w:rsidR="000D4756" w:rsidRDefault="000D4756" w:rsidP="000D4756">
      <w:pPr>
        <w:spacing w:before="100" w:beforeAutospacing="1" w:after="100" w:afterAutospacing="1"/>
        <w:ind w:firstLine="720"/>
      </w:pPr>
      <w:r>
        <w:lastRenderedPageBreak/>
        <w:t xml:space="preserve">Finding the locally optimal values of the parameters </w:t>
      </w:r>
      <m:oMath>
        <m:r>
          <w:rPr>
            <w:rFonts w:ascii="Cambria Math" w:hAnsi="Cambria Math"/>
          </w:rPr>
          <m:t>c, s, l,p,</m:t>
        </m:r>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requires setting these gradients to zero. The resulting equations needs to be solved using iterative methods. We use gradient descent to find the locally optimal values of the parameters.</w:t>
      </w:r>
    </w:p>
    <w:p w14:paraId="6513B19A" w14:textId="7203543A" w:rsidR="00943769" w:rsidRPr="00943769" w:rsidRDefault="00943769" w:rsidP="00943769">
      <w:pPr>
        <w:spacing w:before="100" w:beforeAutospacing="1" w:after="100" w:afterAutospacing="1"/>
        <w:rPr>
          <w:b/>
          <w:bCs/>
        </w:rPr>
      </w:pPr>
      <w:r>
        <w:rPr>
          <w:b/>
          <w:bCs/>
        </w:rPr>
        <w:t>SECOND PART</w:t>
      </w:r>
      <w:r w:rsidR="009D5692">
        <w:rPr>
          <w:b/>
          <w:bCs/>
        </w:rPr>
        <w:t>:</w:t>
      </w:r>
    </w:p>
    <w:p w14:paraId="05A04517" w14:textId="25096197" w:rsidR="004002F3" w:rsidRDefault="004002F3" w:rsidP="0059495A">
      <w:pPr>
        <w:spacing w:before="100" w:beforeAutospacing="1" w:after="100" w:afterAutospacing="1"/>
      </w:pPr>
      <w:r>
        <w:t xml:space="preserve">When we take the derivative with respect to </w:t>
      </w:r>
      <m:oMath>
        <m:r>
          <w:rPr>
            <w:rFonts w:ascii="Cambria Math" w:hAnsi="Cambria Math"/>
          </w:rPr>
          <m:t>π</m:t>
        </m:r>
      </m:oMath>
      <w:r>
        <w:t xml:space="preserve">, the second </w:t>
      </w:r>
      <w:r w:rsidR="00214F39">
        <w:t>summation vanishes. Focusing on the first summation;</w:t>
      </w:r>
      <w:r w:rsidR="00FE61BE">
        <w:t xml:space="preserve"> (posterior probabilities are</w:t>
      </w:r>
      <w:r w:rsidR="00C6618C">
        <w:t xml:space="preserve"> </w:t>
      </w:r>
      <w:r w:rsidR="00C6618C" w:rsidRPr="00FE61BE">
        <w:rPr>
          <w:color w:val="002060"/>
        </w:rPr>
        <w:t>blue</w:t>
      </w:r>
      <w:r w:rsidR="00FE61BE">
        <w:t xml:space="preserve"> and prior probabilities are </w:t>
      </w:r>
      <w:r w:rsidR="00C6618C" w:rsidRPr="00FE61BE">
        <w:rPr>
          <w:color w:val="C00000"/>
        </w:rPr>
        <w:t>red</w:t>
      </w:r>
      <w:r w:rsidR="00FE61BE">
        <w:t>)</w:t>
      </w:r>
    </w:p>
    <w:p w14:paraId="6AA6665B" w14:textId="36C0C940" w:rsidR="00C6441B" w:rsidRPr="00A47385" w:rsidRDefault="00C6441B" w:rsidP="0059495A">
      <w:pPr>
        <w:spacing w:before="100" w:beforeAutospacing="1" w:after="100" w:afterAutospacing="1"/>
      </w:pPr>
      <m:oMathPara>
        <m:oMath>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z</m:t>
                              </m:r>
                            </m:e>
                            <m:sub>
                              <m:r>
                                <w:rPr>
                                  <w:rFonts w:ascii="Cambria Math" w:hAnsi="Cambria Math"/>
                                  <w:color w:val="C00000"/>
                                </w:rPr>
                                <m:t>j</m:t>
                              </m:r>
                            </m:sub>
                          </m:sSub>
                          <m:r>
                            <w:rPr>
                              <w:rFonts w:ascii="Cambria Math" w:hAnsi="Cambria Math"/>
                              <w:color w:val="C00000"/>
                            </w:rPr>
                            <m:t xml:space="preserve"> | π</m:t>
                          </m:r>
                        </m:e>
                      </m:d>
                    </m:e>
                  </m:func>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rPr>
                    <m:t>(</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z=1</m:t>
                          </m:r>
                        </m:e>
                      </m:d>
                    </m:e>
                  </m:func>
                  <m:r>
                    <w:rPr>
                      <w:rFonts w:ascii="Cambria Math" w:hAnsi="Cambria Math"/>
                    </w:rPr>
                    <m:t>)</m:t>
                  </m:r>
                </m:e>
              </m:nary>
            </m:e>
          </m:nary>
        </m:oMath>
      </m:oMathPara>
    </w:p>
    <w:p w14:paraId="5F851570" w14:textId="1A182ECA" w:rsidR="00A47385" w:rsidRPr="00E41425" w:rsidRDefault="00A47385" w:rsidP="00A47385">
      <w:pPr>
        <w:spacing w:before="100" w:beforeAutospacing="1" w:after="100" w:afterAutospacing="1"/>
      </w:pPr>
      <w:r>
        <w:tab/>
      </w:r>
      <m:oMath>
        <m:r>
          <m:rPr>
            <m:sty m:val="p"/>
          </m:rPr>
          <w:rPr>
            <w:rFonts w:ascii="Cambria Math" w:hAnsi="Cambria Math"/>
          </w:rPr>
          <w:br/>
        </m:r>
      </m:oMath>
      <m:oMathPara>
        <m:oMathParaPr>
          <m:jc m:val="right"/>
        </m:oMathParaPr>
        <m:oMath>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=0</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r>
                <w:rPr>
                  <w:rFonts w:ascii="Cambria Math" w:hAnsi="Cambria Math"/>
                  <w:color w:val="002060"/>
                </w:rPr>
                <m:t>P</m:t>
              </m:r>
              <m:d>
                <m:dPr>
                  <m:begChr m:val="["/>
                  <m:endChr m:val="]"/>
                  <m:ctrlPr>
                    <w:rPr>
                      <w:rFonts w:ascii="Cambria Math" w:hAnsi="Cambria Math"/>
                      <w:i/>
                      <w:color w:val="002060"/>
                    </w:rPr>
                  </m:ctrlPr>
                </m:dPr>
                <m:e>
                  <m:sSub>
                    <m:sSubPr>
                      <m:ctrlPr>
                        <w:rPr>
                          <w:rFonts w:ascii="Cambria Math" w:hAnsi="Cambria Math"/>
                          <w:i/>
                          <w:color w:val="002060"/>
                        </w:rPr>
                      </m:ctrlPr>
                    </m:sSubPr>
                    <m:e>
                      <m:r>
                        <w:rPr>
                          <w:rFonts w:ascii="Cambria Math" w:hAnsi="Cambria Math"/>
                          <w:color w:val="002060"/>
                        </w:rPr>
                        <m:t>z</m:t>
                      </m:r>
                    </m:e>
                    <m:sub>
                      <m:r>
                        <w:rPr>
                          <w:rFonts w:ascii="Cambria Math" w:hAnsi="Cambria Math"/>
                          <w:color w:val="002060"/>
                        </w:rPr>
                        <m:t>j</m:t>
                      </m:r>
                    </m:sub>
                  </m:sSub>
                  <m:r>
                    <w:rPr>
                      <w:rFonts w:ascii="Cambria Math" w:hAnsi="Cambria Math"/>
                      <w:color w:val="002060"/>
                    </w:rPr>
                    <m:t>=1</m:t>
                  </m:r>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e>
                  </m:d>
                </m:e>
              </m:func>
              <m:r>
                <w:rPr>
                  <w:rFonts w:ascii="Cambria Math" w:hAnsi="Cambria Math"/>
                </w:rPr>
                <m:t xml:space="preserve">    </m:t>
              </m:r>
            </m:e>
          </m:nary>
        </m:oMath>
      </m:oMathPara>
    </w:p>
    <w:p w14:paraId="4E2ECF8E" w14:textId="300EFF3F" w:rsidR="00A47385" w:rsidRDefault="00E41425" w:rsidP="0059495A">
      <w:pPr>
        <w:spacing w:before="100" w:beforeAutospacing="1" w:after="100" w:afterAutospacing="1"/>
      </w:pPr>
      <w:r>
        <w:t>Taking the derivative with respect to</w:t>
      </w:r>
      <w:r w:rsidR="005F5A54">
        <w:t xml:space="preserve"> </w:t>
      </w:r>
      <m:oMath>
        <m:r>
          <w:rPr>
            <w:rFonts w:ascii="Cambria Math" w:hAnsi="Cambria Math"/>
            <w:color w:val="C00000"/>
          </w:rPr>
          <m:t xml:space="preserve">p </m:t>
        </m:r>
        <m:d>
          <m:dPr>
            <m:ctrlPr>
              <w:rPr>
                <w:rFonts w:ascii="Cambria Math" w:hAnsi="Cambria Math"/>
                <w:i/>
                <w:color w:val="C00000"/>
              </w:rPr>
            </m:ctrlPr>
          </m:dPr>
          <m:e>
            <m:r>
              <w:rPr>
                <w:rFonts w:ascii="Cambria Math" w:hAnsi="Cambria Math"/>
                <w:color w:val="C00000"/>
              </w:rPr>
              <m:t>z=0</m:t>
            </m:r>
          </m:e>
        </m:d>
        <m:r>
          <w:rPr>
            <w:rFonts w:ascii="Cambria Math" w:hAnsi="Cambria Math"/>
            <w:color w:val="C00000"/>
          </w:rPr>
          <m:t xml:space="preserve">= </m:t>
        </m:r>
      </m:oMath>
      <w:r>
        <w:t xml:space="preserve"> </w:t>
      </w:r>
      <m:oMath>
        <m:r>
          <w:rPr>
            <w:rFonts w:ascii="Cambria Math" w:hAnsi="Cambria Math"/>
            <w:color w:val="C00000"/>
          </w:rPr>
          <m:t>π</m:t>
        </m:r>
      </m:oMath>
      <w:r w:rsidR="009E613E">
        <w:t>;</w:t>
      </w:r>
    </w:p>
    <w:p w14:paraId="5156AE0B" w14:textId="48F9A70D" w:rsidR="00214F39" w:rsidRPr="00D04748" w:rsidRDefault="00E975EC" w:rsidP="0059495A">
      <w:pPr>
        <w:spacing w:before="100" w:beforeAutospacing="1" w:after="100" w:afterAutospacing="1"/>
        <w:rPr>
          <w:sz w:val="32"/>
          <w:szCs w:val="32"/>
        </w:rPr>
      </w:pPr>
      <m:oMath>
        <m:f>
          <m:fPr>
            <m:ctrlPr>
              <w:rPr>
                <w:rFonts w:ascii="Cambria Math" w:hAnsi="Cambria Math"/>
                <w:i/>
                <w:sz w:val="32"/>
                <w:szCs w:val="32"/>
              </w:rPr>
            </m:ctrlPr>
          </m:fPr>
          <m:num>
            <m:r>
              <w:rPr>
                <w:rFonts w:ascii="Cambria Math" w:hAnsi="Cambria Math"/>
                <w:sz w:val="32"/>
                <w:szCs w:val="32"/>
              </w:rPr>
              <m:t>∂Q</m:t>
            </m:r>
          </m:num>
          <m:den>
            <m:r>
              <w:rPr>
                <w:rFonts w:ascii="Cambria Math" w:hAnsi="Cambria Math"/>
                <w:sz w:val="32"/>
                <w:szCs w:val="32"/>
              </w:rPr>
              <m:t>∂π</m:t>
            </m:r>
          </m:den>
        </m:f>
      </m:oMath>
      <w:r w:rsidR="009E613E" w:rsidRPr="00D04748">
        <w:rPr>
          <w:sz w:val="32"/>
          <w:szCs w:val="32"/>
        </w:rPr>
        <w:t xml:space="preserve"> = </w:t>
      </w:r>
      <m:oMath>
        <m:nary>
          <m:naryPr>
            <m:chr m:val="∑"/>
            <m:limLoc m:val="undOvr"/>
            <m:supHide m:val="1"/>
            <m:ctrlPr>
              <w:rPr>
                <w:rFonts w:ascii="Cambria Math" w:hAnsi="Cambria Math"/>
                <w:i/>
                <w:sz w:val="32"/>
                <w:szCs w:val="32"/>
              </w:rPr>
            </m:ctrlPr>
          </m:naryPr>
          <m:sub>
            <m:r>
              <w:rPr>
                <w:rFonts w:ascii="Cambria Math" w:hAnsi="Cambria Math"/>
                <w:sz w:val="32"/>
                <w:szCs w:val="32"/>
              </w:rPr>
              <m:t>j</m:t>
            </m:r>
          </m:sub>
          <m:sup/>
          <m:e>
            <m:f>
              <m:fPr>
                <m:ctrlPr>
                  <w:rPr>
                    <w:rFonts w:ascii="Cambria Math" w:hAnsi="Cambria Math"/>
                    <w:i/>
                    <w:sz w:val="32"/>
                    <w:szCs w:val="32"/>
                  </w:rPr>
                </m:ctrlPr>
              </m:fPr>
              <m:num>
                <m:r>
                  <w:rPr>
                    <w:rFonts w:ascii="Cambria Math" w:hAnsi="Cambria Math"/>
                    <w:color w:val="002060"/>
                    <w:sz w:val="32"/>
                    <w:szCs w:val="32"/>
                  </w:rPr>
                  <m:t>P[</m:t>
                </m:r>
                <m:sSub>
                  <m:sSubPr>
                    <m:ctrlPr>
                      <w:rPr>
                        <w:rFonts w:ascii="Cambria Math" w:hAnsi="Cambria Math"/>
                        <w:i/>
                        <w:color w:val="002060"/>
                        <w:sz w:val="32"/>
                        <w:szCs w:val="32"/>
                      </w:rPr>
                    </m:ctrlPr>
                  </m:sSubPr>
                  <m:e>
                    <m:r>
                      <w:rPr>
                        <w:rFonts w:ascii="Cambria Math" w:hAnsi="Cambria Math"/>
                        <w:color w:val="002060"/>
                        <w:sz w:val="32"/>
                        <w:szCs w:val="32"/>
                      </w:rPr>
                      <m:t>z</m:t>
                    </m:r>
                  </m:e>
                  <m:sub>
                    <m:r>
                      <w:rPr>
                        <w:rFonts w:ascii="Cambria Math" w:hAnsi="Cambria Math"/>
                        <w:color w:val="002060"/>
                        <w:sz w:val="32"/>
                        <w:szCs w:val="32"/>
                      </w:rPr>
                      <m:t>j</m:t>
                    </m:r>
                  </m:sub>
                </m:sSub>
                <m:r>
                  <w:rPr>
                    <w:rFonts w:ascii="Cambria Math" w:hAnsi="Cambria Math"/>
                    <w:color w:val="002060"/>
                    <w:sz w:val="32"/>
                    <w:szCs w:val="32"/>
                  </w:rPr>
                  <m:t>=0]</m:t>
                </m:r>
              </m:num>
              <m:den>
                <m:r>
                  <w:rPr>
                    <w:rFonts w:ascii="Cambria Math" w:hAnsi="Cambria Math"/>
                    <w:sz w:val="32"/>
                    <w:szCs w:val="32"/>
                  </w:rPr>
                  <m:t>N</m:t>
                </m:r>
              </m:den>
            </m:f>
          </m:e>
        </m:nary>
      </m:oMath>
    </w:p>
    <w:p w14:paraId="2E2951E1" w14:textId="77777777" w:rsidR="005B0BF1" w:rsidRDefault="005B0BF1" w:rsidP="00767301">
      <w:pPr>
        <w:spacing w:before="100" w:beforeAutospacing="1" w:after="100" w:afterAutospacing="1"/>
        <w:rPr>
          <w:b/>
          <w:bCs/>
          <w:u w:val="single"/>
        </w:rPr>
      </w:pPr>
    </w:p>
    <w:p w14:paraId="5D89DF7E" w14:textId="442A6CD5" w:rsidR="00767301" w:rsidRDefault="003F6934" w:rsidP="00C52493">
      <w:pPr>
        <w:rPr>
          <w:b/>
          <w:bCs/>
          <w:u w:val="single"/>
        </w:rPr>
      </w:pPr>
      <w:r>
        <w:rPr>
          <w:b/>
          <w:bCs/>
        </w:rPr>
        <w:t xml:space="preserve">3    </w:t>
      </w:r>
      <w:r>
        <w:rPr>
          <w:b/>
          <w:bCs/>
          <w:u w:val="single"/>
        </w:rPr>
        <w:t>Political Statements:</w:t>
      </w:r>
    </w:p>
    <w:p w14:paraId="2A9E00EB" w14:textId="77777777" w:rsidR="00C52493" w:rsidRDefault="00C52493" w:rsidP="00C52493">
      <w:pPr>
        <w:rPr>
          <w:b/>
          <w:bCs/>
          <w:u w:val="single"/>
        </w:rPr>
      </w:pPr>
    </w:p>
    <w:tbl>
      <w:tblPr>
        <w:tblStyle w:val="TableGrid"/>
        <w:tblW w:w="0" w:type="auto"/>
        <w:tblLook w:val="04A0" w:firstRow="1" w:lastRow="0" w:firstColumn="1" w:lastColumn="0" w:noHBand="0" w:noVBand="1"/>
      </w:tblPr>
      <w:tblGrid>
        <w:gridCol w:w="5395"/>
        <w:gridCol w:w="3870"/>
      </w:tblGrid>
      <w:tr w:rsidR="003F1D6D" w:rsidRPr="00254E13" w14:paraId="376B63A5" w14:textId="77777777" w:rsidTr="003F1D6D">
        <w:tc>
          <w:tcPr>
            <w:tcW w:w="5395" w:type="dxa"/>
          </w:tcPr>
          <w:p w14:paraId="76001B3B" w14:textId="77777777" w:rsidR="003F1D6D" w:rsidRPr="005F7035" w:rsidRDefault="003F1D6D" w:rsidP="00E975EC">
            <w:pPr>
              <w:jc w:val="center"/>
            </w:pPr>
            <w:r>
              <w:t>Statement</w:t>
            </w:r>
          </w:p>
        </w:tc>
        <w:tc>
          <w:tcPr>
            <w:tcW w:w="3870" w:type="dxa"/>
          </w:tcPr>
          <w:p w14:paraId="7D218DFB" w14:textId="77777777" w:rsidR="003F1D6D" w:rsidRPr="005F7035" w:rsidRDefault="003F1D6D" w:rsidP="00E975EC">
            <w:pPr>
              <w:jc w:val="center"/>
            </w:pPr>
            <w:r>
              <w:t>Label</w:t>
            </w:r>
          </w:p>
        </w:tc>
      </w:tr>
      <w:tr w:rsidR="003F1D6D" w:rsidRPr="00254E13" w14:paraId="1BF22888" w14:textId="77777777" w:rsidTr="003F1D6D">
        <w:tc>
          <w:tcPr>
            <w:tcW w:w="5395" w:type="dxa"/>
          </w:tcPr>
          <w:p w14:paraId="2DDA75BA" w14:textId="2E168738" w:rsidR="003F1D6D" w:rsidRPr="005F7035" w:rsidRDefault="003F1D6D" w:rsidP="00E975EC">
            <w:pPr>
              <w:jc w:val="center"/>
            </w:pPr>
            <w:r>
              <w:t>(S1)</w:t>
            </w:r>
            <w:r w:rsidR="00127917">
              <w:t xml:space="preserve"> </w:t>
            </w:r>
            <w:r w:rsidRPr="005F7035">
              <w:t>Outlawing guns is the best solution to prevent wars.</w:t>
            </w:r>
          </w:p>
        </w:tc>
        <w:tc>
          <w:tcPr>
            <w:tcW w:w="3870" w:type="dxa"/>
          </w:tcPr>
          <w:p w14:paraId="30E330AB" w14:textId="77777777" w:rsidR="003F1D6D" w:rsidRPr="005F7035" w:rsidRDefault="003F1D6D" w:rsidP="00E975EC">
            <w:pPr>
              <w:jc w:val="center"/>
            </w:pPr>
            <w:r>
              <w:t>Liberal Opinion</w:t>
            </w:r>
          </w:p>
        </w:tc>
      </w:tr>
      <w:tr w:rsidR="003F1D6D" w:rsidRPr="00254E13" w14:paraId="157C786C" w14:textId="77777777" w:rsidTr="003F1D6D">
        <w:tc>
          <w:tcPr>
            <w:tcW w:w="5395" w:type="dxa"/>
          </w:tcPr>
          <w:p w14:paraId="3409AD4B" w14:textId="314E3F4B" w:rsidR="003F1D6D" w:rsidRPr="005F7035" w:rsidRDefault="003F1D6D" w:rsidP="00E975EC">
            <w:pPr>
              <w:jc w:val="center"/>
            </w:pPr>
            <w:r>
              <w:t>(S2)</w:t>
            </w:r>
            <w:r w:rsidR="00127917">
              <w:t xml:space="preserve"> </w:t>
            </w:r>
            <w:r>
              <w:t>M</w:t>
            </w:r>
            <w:r w:rsidRPr="005F7035">
              <w:t>ost of the problematic shooting events were led by mentally ill people.</w:t>
            </w:r>
          </w:p>
        </w:tc>
        <w:tc>
          <w:tcPr>
            <w:tcW w:w="3870" w:type="dxa"/>
          </w:tcPr>
          <w:p w14:paraId="7249DF73" w14:textId="77777777" w:rsidR="003F1D6D" w:rsidRPr="005F7035" w:rsidRDefault="003F1D6D" w:rsidP="00E975EC">
            <w:pPr>
              <w:jc w:val="center"/>
            </w:pPr>
            <w:r>
              <w:t>Conservative Opinion</w:t>
            </w:r>
          </w:p>
        </w:tc>
      </w:tr>
      <w:tr w:rsidR="003F1D6D" w:rsidRPr="00254E13" w14:paraId="6F8CB81A" w14:textId="77777777" w:rsidTr="003F1D6D">
        <w:tc>
          <w:tcPr>
            <w:tcW w:w="5395" w:type="dxa"/>
          </w:tcPr>
          <w:p w14:paraId="63248F04" w14:textId="21DEF2D2" w:rsidR="003F1D6D" w:rsidRPr="005F7035" w:rsidRDefault="003F1D6D" w:rsidP="00E975EC">
            <w:pPr>
              <w:jc w:val="center"/>
            </w:pPr>
            <w:r>
              <w:t>(S3)</w:t>
            </w:r>
            <w:r w:rsidR="00127917">
              <w:t xml:space="preserve"> </w:t>
            </w:r>
            <w:r w:rsidRPr="005F7035">
              <w:t>Gun bans alleviate intimate partner homicide.</w:t>
            </w:r>
          </w:p>
        </w:tc>
        <w:tc>
          <w:tcPr>
            <w:tcW w:w="3870" w:type="dxa"/>
          </w:tcPr>
          <w:p w14:paraId="0C8F66BF" w14:textId="77777777" w:rsidR="003F1D6D" w:rsidRPr="005F7035" w:rsidRDefault="003F1D6D" w:rsidP="00E975EC">
            <w:pPr>
              <w:jc w:val="center"/>
            </w:pPr>
            <w:r>
              <w:t>Liberal Fact</w:t>
            </w:r>
          </w:p>
        </w:tc>
      </w:tr>
      <w:tr w:rsidR="003F1D6D" w:rsidRPr="00254E13" w14:paraId="25F73098" w14:textId="77777777" w:rsidTr="003F1D6D">
        <w:tc>
          <w:tcPr>
            <w:tcW w:w="5395" w:type="dxa"/>
          </w:tcPr>
          <w:p w14:paraId="047FB45C" w14:textId="01161C36" w:rsidR="003F1D6D" w:rsidRPr="005F7035" w:rsidRDefault="003F1D6D" w:rsidP="00E975EC">
            <w:pPr>
              <w:jc w:val="center"/>
            </w:pPr>
            <w:r>
              <w:t>(S4)</w:t>
            </w:r>
            <w:r w:rsidR="00127917">
              <w:t xml:space="preserve"> </w:t>
            </w:r>
            <w:r w:rsidRPr="005F7035">
              <w:t>USA always has more</w:t>
            </w:r>
            <w:r>
              <w:t xml:space="preserve"> devastating</w:t>
            </w:r>
            <w:r w:rsidRPr="005F7035">
              <w:t xml:space="preserve"> gun violence than any other first world nation.</w:t>
            </w:r>
          </w:p>
        </w:tc>
        <w:tc>
          <w:tcPr>
            <w:tcW w:w="3870" w:type="dxa"/>
          </w:tcPr>
          <w:p w14:paraId="3236EB17" w14:textId="77777777" w:rsidR="003F1D6D" w:rsidRPr="005F7035" w:rsidRDefault="003F1D6D" w:rsidP="00E975EC">
            <w:pPr>
              <w:jc w:val="center"/>
            </w:pPr>
            <w:r>
              <w:t>Liberal Opinion</w:t>
            </w:r>
          </w:p>
        </w:tc>
      </w:tr>
      <w:tr w:rsidR="003F1D6D" w:rsidRPr="00254E13" w14:paraId="2FBA43EB" w14:textId="77777777" w:rsidTr="003F1D6D">
        <w:tc>
          <w:tcPr>
            <w:tcW w:w="5395" w:type="dxa"/>
          </w:tcPr>
          <w:p w14:paraId="170FEBBF" w14:textId="484506C1" w:rsidR="003F1D6D" w:rsidRPr="005F7035" w:rsidRDefault="003F1D6D" w:rsidP="00E975EC">
            <w:pPr>
              <w:jc w:val="center"/>
            </w:pPr>
            <w:r>
              <w:t>(S5)</w:t>
            </w:r>
            <w:r w:rsidR="00127917">
              <w:t xml:space="preserve"> </w:t>
            </w:r>
            <w:r w:rsidRPr="005F7035">
              <w:t>Most of the murders in US were led by people who didn’t have the right mental state at the moment.</w:t>
            </w:r>
          </w:p>
        </w:tc>
        <w:tc>
          <w:tcPr>
            <w:tcW w:w="3870" w:type="dxa"/>
          </w:tcPr>
          <w:p w14:paraId="58D3BE86" w14:textId="77777777" w:rsidR="003F1D6D" w:rsidRPr="005F7035" w:rsidRDefault="003F1D6D" w:rsidP="00E975EC">
            <w:pPr>
              <w:jc w:val="center"/>
            </w:pPr>
            <w:r>
              <w:t>Conservative Opinion</w:t>
            </w:r>
          </w:p>
        </w:tc>
      </w:tr>
      <w:tr w:rsidR="003F1D6D" w:rsidRPr="00254E13" w14:paraId="1D86D0EF" w14:textId="77777777" w:rsidTr="003F1D6D">
        <w:tc>
          <w:tcPr>
            <w:tcW w:w="5395" w:type="dxa"/>
          </w:tcPr>
          <w:p w14:paraId="17CC4F30" w14:textId="1B20EA5D" w:rsidR="003F1D6D" w:rsidRPr="005F7035" w:rsidRDefault="003F1D6D" w:rsidP="00E975EC">
            <w:pPr>
              <w:jc w:val="center"/>
            </w:pPr>
            <w:r>
              <w:t>(S6)</w:t>
            </w:r>
            <w:r w:rsidR="00127917">
              <w:t xml:space="preserve"> </w:t>
            </w:r>
            <w:r w:rsidRPr="005F7035">
              <w:t xml:space="preserve">Chicago still had </w:t>
            </w:r>
            <w:r>
              <w:t>many</w:t>
            </w:r>
            <w:r w:rsidRPr="005F7035">
              <w:t xml:space="preserve"> shooting victims</w:t>
            </w:r>
            <w:r>
              <w:t xml:space="preserve"> even though it had gun ban.</w:t>
            </w:r>
          </w:p>
        </w:tc>
        <w:tc>
          <w:tcPr>
            <w:tcW w:w="3870" w:type="dxa"/>
          </w:tcPr>
          <w:p w14:paraId="14069C7D" w14:textId="77777777" w:rsidR="003F1D6D" w:rsidRPr="005F7035" w:rsidRDefault="003F1D6D" w:rsidP="00E975EC">
            <w:pPr>
              <w:jc w:val="center"/>
            </w:pPr>
            <w:r>
              <w:t>Conservative Fact</w:t>
            </w:r>
          </w:p>
        </w:tc>
      </w:tr>
      <w:tr w:rsidR="003F1D6D" w:rsidRPr="00254E13" w14:paraId="3469C785" w14:textId="77777777" w:rsidTr="003F1D6D">
        <w:tc>
          <w:tcPr>
            <w:tcW w:w="5395" w:type="dxa"/>
          </w:tcPr>
          <w:p w14:paraId="580A1F8A" w14:textId="58CBC554" w:rsidR="003F1D6D" w:rsidRPr="005F7035" w:rsidRDefault="003F1D6D" w:rsidP="00E975EC">
            <w:pPr>
              <w:jc w:val="center"/>
            </w:pPr>
            <w:r>
              <w:t>(S7)</w:t>
            </w:r>
            <w:r w:rsidR="00127917">
              <w:t xml:space="preserve"> </w:t>
            </w:r>
            <w:r w:rsidRPr="005F7035">
              <w:t>Active shooter events in the U.S. is</w:t>
            </w:r>
            <w:r>
              <w:t xml:space="preserve"> sometimes</w:t>
            </w:r>
            <w:r w:rsidRPr="005F7035">
              <w:t xml:space="preserve"> associated with mental illness.</w:t>
            </w:r>
          </w:p>
        </w:tc>
        <w:tc>
          <w:tcPr>
            <w:tcW w:w="3870" w:type="dxa"/>
          </w:tcPr>
          <w:p w14:paraId="1768CC40" w14:textId="77777777" w:rsidR="003F1D6D" w:rsidRPr="005F7035" w:rsidRDefault="003F1D6D" w:rsidP="00E975EC">
            <w:pPr>
              <w:jc w:val="center"/>
            </w:pPr>
            <w:r>
              <w:t>Conservative Fact</w:t>
            </w:r>
          </w:p>
        </w:tc>
      </w:tr>
      <w:tr w:rsidR="003F1D6D" w:rsidRPr="00254E13" w14:paraId="25B6ED31" w14:textId="77777777" w:rsidTr="003F1D6D">
        <w:tc>
          <w:tcPr>
            <w:tcW w:w="5395" w:type="dxa"/>
          </w:tcPr>
          <w:p w14:paraId="59180DE9" w14:textId="1C5E15AA" w:rsidR="003F1D6D" w:rsidRPr="005F7035" w:rsidRDefault="003F1D6D" w:rsidP="00E975EC">
            <w:pPr>
              <w:jc w:val="center"/>
            </w:pPr>
            <w:r>
              <w:t>(S8)</w:t>
            </w:r>
            <w:r w:rsidR="00127917">
              <w:t xml:space="preserve"> </w:t>
            </w:r>
            <w:r w:rsidRPr="005F7035">
              <w:t>In the past years, gun related deaths covered a significant portion of deaths in USA.</w:t>
            </w:r>
          </w:p>
        </w:tc>
        <w:tc>
          <w:tcPr>
            <w:tcW w:w="3870" w:type="dxa"/>
          </w:tcPr>
          <w:p w14:paraId="0ADA8042" w14:textId="77777777" w:rsidR="003F1D6D" w:rsidRPr="005F7035" w:rsidRDefault="003F1D6D" w:rsidP="00E975EC">
            <w:pPr>
              <w:jc w:val="center"/>
            </w:pPr>
            <w:r>
              <w:t>Liberal Fact</w:t>
            </w:r>
          </w:p>
        </w:tc>
      </w:tr>
      <w:tr w:rsidR="003F1D6D" w:rsidRPr="00254E13" w14:paraId="13282F38" w14:textId="77777777" w:rsidTr="003F1D6D">
        <w:tc>
          <w:tcPr>
            <w:tcW w:w="5395" w:type="dxa"/>
          </w:tcPr>
          <w:p w14:paraId="75B626AC" w14:textId="6071CEAE" w:rsidR="003F1D6D" w:rsidRPr="005F7035" w:rsidRDefault="003F1D6D" w:rsidP="00E975EC">
            <w:pPr>
              <w:jc w:val="center"/>
            </w:pPr>
            <w:r>
              <w:t>(S9)</w:t>
            </w:r>
            <w:r w:rsidR="00127917">
              <w:t xml:space="preserve"> </w:t>
            </w:r>
            <w:r w:rsidRPr="002E1814">
              <w:t>Easy usage of the guns increases firearm related deaths.</w:t>
            </w:r>
          </w:p>
        </w:tc>
        <w:tc>
          <w:tcPr>
            <w:tcW w:w="3870" w:type="dxa"/>
          </w:tcPr>
          <w:p w14:paraId="67F68553" w14:textId="77777777" w:rsidR="003F1D6D" w:rsidRPr="005F7035" w:rsidRDefault="003F1D6D" w:rsidP="00E975EC">
            <w:pPr>
              <w:jc w:val="center"/>
            </w:pPr>
            <w:r>
              <w:t>Liberal Opinion</w:t>
            </w:r>
          </w:p>
        </w:tc>
      </w:tr>
      <w:tr w:rsidR="003F1D6D" w:rsidRPr="00254E13" w14:paraId="32EDD3FD" w14:textId="77777777" w:rsidTr="003F1D6D">
        <w:tc>
          <w:tcPr>
            <w:tcW w:w="5395" w:type="dxa"/>
          </w:tcPr>
          <w:p w14:paraId="07A83D68" w14:textId="0912E4B2" w:rsidR="003F1D6D" w:rsidRPr="005F7035" w:rsidRDefault="003F1D6D" w:rsidP="00E975EC">
            <w:pPr>
              <w:jc w:val="center"/>
            </w:pPr>
            <w:r>
              <w:t>(S10)</w:t>
            </w:r>
            <w:r w:rsidR="00127917">
              <w:t xml:space="preserve"> </w:t>
            </w:r>
            <w:r>
              <w:t>Many criminals obtain guns from illegal sources.</w:t>
            </w:r>
          </w:p>
        </w:tc>
        <w:tc>
          <w:tcPr>
            <w:tcW w:w="3870" w:type="dxa"/>
          </w:tcPr>
          <w:p w14:paraId="5C486BE3" w14:textId="77777777" w:rsidR="003F1D6D" w:rsidRPr="005F7035" w:rsidRDefault="003F1D6D" w:rsidP="00E975EC">
            <w:pPr>
              <w:jc w:val="center"/>
            </w:pPr>
            <w:r>
              <w:t>Conservative Fact</w:t>
            </w:r>
          </w:p>
        </w:tc>
      </w:tr>
      <w:tr w:rsidR="003F1D6D" w:rsidRPr="00254E13" w14:paraId="22220391" w14:textId="77777777" w:rsidTr="003F1D6D">
        <w:tc>
          <w:tcPr>
            <w:tcW w:w="5395" w:type="dxa"/>
          </w:tcPr>
          <w:p w14:paraId="68EA65A7" w14:textId="34DC4154" w:rsidR="003F1D6D" w:rsidRDefault="003F1D6D" w:rsidP="00E975EC">
            <w:pPr>
              <w:jc w:val="center"/>
            </w:pPr>
            <w:r>
              <w:lastRenderedPageBreak/>
              <w:t>(S11)</w:t>
            </w:r>
            <w:r w:rsidR="00127917">
              <w:t xml:space="preserve"> </w:t>
            </w:r>
            <w:r>
              <w:t>The</w:t>
            </w:r>
            <w:r w:rsidRPr="000C799A">
              <w:t xml:space="preserve"> share of Americans </w:t>
            </w:r>
            <w:r>
              <w:t xml:space="preserve">supporting gun control </w:t>
            </w:r>
            <w:r w:rsidRPr="000C799A">
              <w:t>increased</w:t>
            </w:r>
            <w:r>
              <w:t>.</w:t>
            </w:r>
          </w:p>
        </w:tc>
        <w:tc>
          <w:tcPr>
            <w:tcW w:w="3870" w:type="dxa"/>
          </w:tcPr>
          <w:p w14:paraId="034AA238" w14:textId="77777777" w:rsidR="003F1D6D" w:rsidRDefault="003F1D6D" w:rsidP="00E975EC">
            <w:pPr>
              <w:jc w:val="center"/>
            </w:pPr>
            <w:r>
              <w:t>Liberal Fact</w:t>
            </w:r>
          </w:p>
        </w:tc>
      </w:tr>
      <w:tr w:rsidR="003F1D6D" w:rsidRPr="00254E13" w14:paraId="70766EA2" w14:textId="77777777" w:rsidTr="003F1D6D">
        <w:tc>
          <w:tcPr>
            <w:tcW w:w="5395" w:type="dxa"/>
          </w:tcPr>
          <w:p w14:paraId="0DEF975D" w14:textId="00C303FE" w:rsidR="003F1D6D" w:rsidRDefault="003F1D6D" w:rsidP="00E975EC">
            <w:pPr>
              <w:jc w:val="center"/>
            </w:pPr>
            <w:r>
              <w:t>(S12)</w:t>
            </w:r>
            <w:r w:rsidR="00127917">
              <w:t xml:space="preserve"> </w:t>
            </w:r>
            <w:r>
              <w:t>Guns easily freed USA from British Forces.</w:t>
            </w:r>
          </w:p>
        </w:tc>
        <w:tc>
          <w:tcPr>
            <w:tcW w:w="3870" w:type="dxa"/>
          </w:tcPr>
          <w:p w14:paraId="3B8E7B6A" w14:textId="77777777" w:rsidR="003F1D6D" w:rsidRDefault="003F1D6D" w:rsidP="00E975EC">
            <w:pPr>
              <w:jc w:val="center"/>
            </w:pPr>
            <w:r w:rsidRPr="000C799A">
              <w:t>Conservative Opinion</w:t>
            </w:r>
          </w:p>
        </w:tc>
      </w:tr>
    </w:tbl>
    <w:p w14:paraId="534A3098" w14:textId="77777777" w:rsidR="003F006D" w:rsidRDefault="003F006D" w:rsidP="003F006D">
      <w:pPr>
        <w:rPr>
          <w:color w:val="FF0000"/>
        </w:rPr>
      </w:pPr>
    </w:p>
    <w:p w14:paraId="22F82A10" w14:textId="77777777" w:rsidR="003F006D" w:rsidRDefault="003F006D" w:rsidP="003F006D">
      <w:pPr>
        <w:rPr>
          <w:color w:val="FF0000"/>
        </w:rPr>
      </w:pPr>
    </w:p>
    <w:p w14:paraId="2C51F518" w14:textId="77777777" w:rsidR="00E77FC3" w:rsidRPr="00055F57" w:rsidRDefault="00E77FC3" w:rsidP="0057509D">
      <w:pPr>
        <w:spacing w:before="100" w:beforeAutospacing="1" w:after="100" w:afterAutospacing="1"/>
        <w:rPr>
          <w:color w:val="70AD47" w:themeColor="accent6"/>
          <w:sz w:val="15"/>
          <w:szCs w:val="15"/>
        </w:rPr>
      </w:pPr>
    </w:p>
    <w:sectPr w:rsidR="00E77FC3" w:rsidRPr="00055F57" w:rsidSect="00745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9544F" w14:textId="77777777" w:rsidR="00E82D68" w:rsidRDefault="00E82D68" w:rsidP="001D51F5">
      <w:r>
        <w:separator/>
      </w:r>
    </w:p>
  </w:endnote>
  <w:endnote w:type="continuationSeparator" w:id="0">
    <w:p w14:paraId="480286FB" w14:textId="77777777" w:rsidR="00E82D68" w:rsidRDefault="00E82D68" w:rsidP="001D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3DCE8" w14:textId="77777777" w:rsidR="00E82D68" w:rsidRDefault="00E82D68" w:rsidP="001D51F5">
      <w:r>
        <w:separator/>
      </w:r>
    </w:p>
  </w:footnote>
  <w:footnote w:type="continuationSeparator" w:id="0">
    <w:p w14:paraId="66AF62F6" w14:textId="77777777" w:rsidR="00E82D68" w:rsidRDefault="00E82D68" w:rsidP="001D5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053"/>
    <w:multiLevelType w:val="multilevel"/>
    <w:tmpl w:val="173C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45D1"/>
    <w:multiLevelType w:val="multilevel"/>
    <w:tmpl w:val="5494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78F"/>
    <w:multiLevelType w:val="hybridMultilevel"/>
    <w:tmpl w:val="5060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61C0"/>
    <w:multiLevelType w:val="hybridMultilevel"/>
    <w:tmpl w:val="6CD46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6859"/>
    <w:multiLevelType w:val="hybridMultilevel"/>
    <w:tmpl w:val="78FA8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A729F"/>
    <w:multiLevelType w:val="hybridMultilevel"/>
    <w:tmpl w:val="EFDEA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180A"/>
    <w:multiLevelType w:val="hybridMultilevel"/>
    <w:tmpl w:val="BC581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87B90"/>
    <w:multiLevelType w:val="hybridMultilevel"/>
    <w:tmpl w:val="21B0C91C"/>
    <w:lvl w:ilvl="0" w:tplc="EEDC1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74E5"/>
    <w:multiLevelType w:val="hybridMultilevel"/>
    <w:tmpl w:val="A47C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348E"/>
    <w:multiLevelType w:val="hybridMultilevel"/>
    <w:tmpl w:val="9E0E2530"/>
    <w:lvl w:ilvl="0" w:tplc="DBF4D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226C95"/>
    <w:multiLevelType w:val="hybridMultilevel"/>
    <w:tmpl w:val="B5C85220"/>
    <w:lvl w:ilvl="0" w:tplc="B136E8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97BB0"/>
    <w:multiLevelType w:val="hybridMultilevel"/>
    <w:tmpl w:val="2CB6C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82B75"/>
    <w:multiLevelType w:val="hybridMultilevel"/>
    <w:tmpl w:val="FA900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C16C5"/>
    <w:multiLevelType w:val="hybridMultilevel"/>
    <w:tmpl w:val="108E5CD6"/>
    <w:lvl w:ilvl="0" w:tplc="142414F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5277F"/>
    <w:multiLevelType w:val="hybridMultilevel"/>
    <w:tmpl w:val="9B42DA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95593"/>
    <w:multiLevelType w:val="multilevel"/>
    <w:tmpl w:val="68F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E0018"/>
    <w:multiLevelType w:val="multilevel"/>
    <w:tmpl w:val="756E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D440F"/>
    <w:multiLevelType w:val="multilevel"/>
    <w:tmpl w:val="63DE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32488F"/>
    <w:multiLevelType w:val="hybridMultilevel"/>
    <w:tmpl w:val="66D2E5FE"/>
    <w:lvl w:ilvl="0" w:tplc="B15C85F4">
      <w:start w:val="1"/>
      <w:numFmt w:val="bullet"/>
      <w:lvlText w:val=""/>
      <w:lvlJc w:val="left"/>
      <w:pPr>
        <w:ind w:left="720" w:hanging="360"/>
      </w:pPr>
      <w:rPr>
        <w:rFonts w:ascii="Symbol" w:eastAsiaTheme="minorHAnsi" w:hAnsi="Symbol" w:cstheme="minorBidi" w:hint="default"/>
        <w:u w:val="singl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A2431"/>
    <w:multiLevelType w:val="multilevel"/>
    <w:tmpl w:val="6918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62B6C"/>
    <w:multiLevelType w:val="hybridMultilevel"/>
    <w:tmpl w:val="0F7436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A34B0"/>
    <w:multiLevelType w:val="hybridMultilevel"/>
    <w:tmpl w:val="2482088C"/>
    <w:lvl w:ilvl="0" w:tplc="AA6CA518">
      <w:start w:val="1"/>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C142BF"/>
    <w:multiLevelType w:val="hybridMultilevel"/>
    <w:tmpl w:val="30DA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0440"/>
    <w:multiLevelType w:val="hybridMultilevel"/>
    <w:tmpl w:val="4030C006"/>
    <w:lvl w:ilvl="0" w:tplc="0F28D03C">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FB10A20"/>
    <w:multiLevelType w:val="hybridMultilevel"/>
    <w:tmpl w:val="9C2CAB34"/>
    <w:lvl w:ilvl="0" w:tplc="9AA6604C">
      <w:start w:val="1"/>
      <w:numFmt w:val="bullet"/>
      <w:lvlText w:val=""/>
      <w:lvlJc w:val="left"/>
      <w:pPr>
        <w:ind w:left="1080" w:hanging="360"/>
      </w:pPr>
      <w:rPr>
        <w:rFonts w:ascii="Symbol" w:eastAsiaTheme="minorHAnsi" w:hAnsi="Symbol" w:cstheme="minorBidi" w:hint="default"/>
        <w:b/>
        <w:u w:val="singl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E7FE4"/>
    <w:multiLevelType w:val="multilevel"/>
    <w:tmpl w:val="514C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A3FA0"/>
    <w:multiLevelType w:val="hybridMultilevel"/>
    <w:tmpl w:val="CDD8715A"/>
    <w:lvl w:ilvl="0" w:tplc="FCB0AA6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A7B0D"/>
    <w:multiLevelType w:val="hybridMultilevel"/>
    <w:tmpl w:val="CA76AD4E"/>
    <w:lvl w:ilvl="0" w:tplc="6B18F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D46CB"/>
    <w:multiLevelType w:val="hybridMultilevel"/>
    <w:tmpl w:val="8C2E54FC"/>
    <w:lvl w:ilvl="0" w:tplc="FE2C6D40">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A84CF0"/>
    <w:multiLevelType w:val="hybridMultilevel"/>
    <w:tmpl w:val="4378E5DA"/>
    <w:lvl w:ilvl="0" w:tplc="477E362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35BF7"/>
    <w:multiLevelType w:val="hybridMultilevel"/>
    <w:tmpl w:val="A1E079B6"/>
    <w:lvl w:ilvl="0" w:tplc="97CAA808">
      <w:start w:val="1"/>
      <w:numFmt w:val="decimal"/>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3A5D27"/>
    <w:multiLevelType w:val="hybridMultilevel"/>
    <w:tmpl w:val="49361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06E85"/>
    <w:multiLevelType w:val="hybridMultilevel"/>
    <w:tmpl w:val="8EF2666A"/>
    <w:lvl w:ilvl="0" w:tplc="F0D2676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296365"/>
    <w:multiLevelType w:val="hybridMultilevel"/>
    <w:tmpl w:val="9B42D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A83F27"/>
    <w:multiLevelType w:val="hybridMultilevel"/>
    <w:tmpl w:val="F3E433A6"/>
    <w:lvl w:ilvl="0" w:tplc="E6A4D62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30"/>
  </w:num>
  <w:num w:numId="5">
    <w:abstractNumId w:val="32"/>
  </w:num>
  <w:num w:numId="6">
    <w:abstractNumId w:val="3"/>
  </w:num>
  <w:num w:numId="7">
    <w:abstractNumId w:val="9"/>
  </w:num>
  <w:num w:numId="8">
    <w:abstractNumId w:val="7"/>
  </w:num>
  <w:num w:numId="9">
    <w:abstractNumId w:val="21"/>
  </w:num>
  <w:num w:numId="10">
    <w:abstractNumId w:val="28"/>
  </w:num>
  <w:num w:numId="11">
    <w:abstractNumId w:val="34"/>
  </w:num>
  <w:num w:numId="12">
    <w:abstractNumId w:val="12"/>
  </w:num>
  <w:num w:numId="13">
    <w:abstractNumId w:val="5"/>
  </w:num>
  <w:num w:numId="14">
    <w:abstractNumId w:val="29"/>
  </w:num>
  <w:num w:numId="15">
    <w:abstractNumId w:val="26"/>
  </w:num>
  <w:num w:numId="16">
    <w:abstractNumId w:val="13"/>
  </w:num>
  <w:num w:numId="17">
    <w:abstractNumId w:val="11"/>
  </w:num>
  <w:num w:numId="18">
    <w:abstractNumId w:val="27"/>
  </w:num>
  <w:num w:numId="19">
    <w:abstractNumId w:val="8"/>
  </w:num>
  <w:num w:numId="20">
    <w:abstractNumId w:val="4"/>
  </w:num>
  <w:num w:numId="21">
    <w:abstractNumId w:val="0"/>
  </w:num>
  <w:num w:numId="22">
    <w:abstractNumId w:val="18"/>
  </w:num>
  <w:num w:numId="23">
    <w:abstractNumId w:val="10"/>
  </w:num>
  <w:num w:numId="24">
    <w:abstractNumId w:val="15"/>
  </w:num>
  <w:num w:numId="25">
    <w:abstractNumId w:val="2"/>
  </w:num>
  <w:num w:numId="26">
    <w:abstractNumId w:val="25"/>
  </w:num>
  <w:num w:numId="27">
    <w:abstractNumId w:val="1"/>
  </w:num>
  <w:num w:numId="28">
    <w:abstractNumId w:val="16"/>
  </w:num>
  <w:num w:numId="29">
    <w:abstractNumId w:val="19"/>
  </w:num>
  <w:num w:numId="30">
    <w:abstractNumId w:val="17"/>
  </w:num>
  <w:num w:numId="31">
    <w:abstractNumId w:val="33"/>
  </w:num>
  <w:num w:numId="32">
    <w:abstractNumId w:val="14"/>
  </w:num>
  <w:num w:numId="33">
    <w:abstractNumId w:val="20"/>
  </w:num>
  <w:num w:numId="34">
    <w:abstractNumId w:val="2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2E0"/>
    <w:rsid w:val="00000323"/>
    <w:rsid w:val="00001AD8"/>
    <w:rsid w:val="00001CF7"/>
    <w:rsid w:val="00003295"/>
    <w:rsid w:val="00004C7D"/>
    <w:rsid w:val="00005D00"/>
    <w:rsid w:val="0000780E"/>
    <w:rsid w:val="00007D09"/>
    <w:rsid w:val="00011C5E"/>
    <w:rsid w:val="00011ECB"/>
    <w:rsid w:val="00013803"/>
    <w:rsid w:val="000146C1"/>
    <w:rsid w:val="000157AA"/>
    <w:rsid w:val="00015B95"/>
    <w:rsid w:val="00015BC2"/>
    <w:rsid w:val="00015D78"/>
    <w:rsid w:val="00015F6F"/>
    <w:rsid w:val="00016969"/>
    <w:rsid w:val="000170C9"/>
    <w:rsid w:val="000179D6"/>
    <w:rsid w:val="00020157"/>
    <w:rsid w:val="00020910"/>
    <w:rsid w:val="000210E5"/>
    <w:rsid w:val="000215D9"/>
    <w:rsid w:val="0002191F"/>
    <w:rsid w:val="00021FCB"/>
    <w:rsid w:val="000229A6"/>
    <w:rsid w:val="0002375F"/>
    <w:rsid w:val="0002755B"/>
    <w:rsid w:val="000310C6"/>
    <w:rsid w:val="000311A8"/>
    <w:rsid w:val="00032420"/>
    <w:rsid w:val="00032440"/>
    <w:rsid w:val="00032C00"/>
    <w:rsid w:val="00032D73"/>
    <w:rsid w:val="00033666"/>
    <w:rsid w:val="00033ED5"/>
    <w:rsid w:val="00034EA4"/>
    <w:rsid w:val="0003557C"/>
    <w:rsid w:val="0003569E"/>
    <w:rsid w:val="00036BE1"/>
    <w:rsid w:val="00037A4D"/>
    <w:rsid w:val="000403FD"/>
    <w:rsid w:val="00041805"/>
    <w:rsid w:val="000426CB"/>
    <w:rsid w:val="0004270A"/>
    <w:rsid w:val="000430E0"/>
    <w:rsid w:val="0004477B"/>
    <w:rsid w:val="00045562"/>
    <w:rsid w:val="000515F9"/>
    <w:rsid w:val="00051793"/>
    <w:rsid w:val="00052434"/>
    <w:rsid w:val="000543DD"/>
    <w:rsid w:val="0005466C"/>
    <w:rsid w:val="00054A26"/>
    <w:rsid w:val="00055390"/>
    <w:rsid w:val="00055555"/>
    <w:rsid w:val="000559B2"/>
    <w:rsid w:val="00055E72"/>
    <w:rsid w:val="00055F57"/>
    <w:rsid w:val="00055FA0"/>
    <w:rsid w:val="000564DE"/>
    <w:rsid w:val="0005744C"/>
    <w:rsid w:val="000576D2"/>
    <w:rsid w:val="00057939"/>
    <w:rsid w:val="00057A10"/>
    <w:rsid w:val="0006170D"/>
    <w:rsid w:val="0006221B"/>
    <w:rsid w:val="000627EF"/>
    <w:rsid w:val="00063294"/>
    <w:rsid w:val="00064E95"/>
    <w:rsid w:val="00065EAF"/>
    <w:rsid w:val="00066580"/>
    <w:rsid w:val="00066627"/>
    <w:rsid w:val="00066F27"/>
    <w:rsid w:val="000679D8"/>
    <w:rsid w:val="000704EE"/>
    <w:rsid w:val="0007168C"/>
    <w:rsid w:val="00071DA3"/>
    <w:rsid w:val="00071EBE"/>
    <w:rsid w:val="0007227B"/>
    <w:rsid w:val="00072DD4"/>
    <w:rsid w:val="00073192"/>
    <w:rsid w:val="00074675"/>
    <w:rsid w:val="00076DF3"/>
    <w:rsid w:val="000772EA"/>
    <w:rsid w:val="00077DAA"/>
    <w:rsid w:val="000802E2"/>
    <w:rsid w:val="00080677"/>
    <w:rsid w:val="000812BF"/>
    <w:rsid w:val="00082340"/>
    <w:rsid w:val="00082F75"/>
    <w:rsid w:val="000831B9"/>
    <w:rsid w:val="00083990"/>
    <w:rsid w:val="00083D10"/>
    <w:rsid w:val="00083E3A"/>
    <w:rsid w:val="000840B7"/>
    <w:rsid w:val="00084162"/>
    <w:rsid w:val="00084705"/>
    <w:rsid w:val="000865D9"/>
    <w:rsid w:val="00087788"/>
    <w:rsid w:val="000877EF"/>
    <w:rsid w:val="000932DC"/>
    <w:rsid w:val="0009334B"/>
    <w:rsid w:val="00093DB8"/>
    <w:rsid w:val="00093E9F"/>
    <w:rsid w:val="00094221"/>
    <w:rsid w:val="00094909"/>
    <w:rsid w:val="00094BEE"/>
    <w:rsid w:val="00095072"/>
    <w:rsid w:val="000958DC"/>
    <w:rsid w:val="00096E1C"/>
    <w:rsid w:val="00096ED1"/>
    <w:rsid w:val="00097675"/>
    <w:rsid w:val="000A00D6"/>
    <w:rsid w:val="000A0467"/>
    <w:rsid w:val="000A2334"/>
    <w:rsid w:val="000A2A1E"/>
    <w:rsid w:val="000A2BE0"/>
    <w:rsid w:val="000A2D2B"/>
    <w:rsid w:val="000A4F37"/>
    <w:rsid w:val="000A5AC8"/>
    <w:rsid w:val="000B1C1E"/>
    <w:rsid w:val="000B1DF3"/>
    <w:rsid w:val="000B36E5"/>
    <w:rsid w:val="000B4668"/>
    <w:rsid w:val="000B6034"/>
    <w:rsid w:val="000B67B1"/>
    <w:rsid w:val="000C0369"/>
    <w:rsid w:val="000C03E0"/>
    <w:rsid w:val="000C0461"/>
    <w:rsid w:val="000C0C6D"/>
    <w:rsid w:val="000C1075"/>
    <w:rsid w:val="000C19B6"/>
    <w:rsid w:val="000C2C5B"/>
    <w:rsid w:val="000C485D"/>
    <w:rsid w:val="000C5D40"/>
    <w:rsid w:val="000C6B22"/>
    <w:rsid w:val="000C78A5"/>
    <w:rsid w:val="000C799A"/>
    <w:rsid w:val="000D0315"/>
    <w:rsid w:val="000D163B"/>
    <w:rsid w:val="000D3455"/>
    <w:rsid w:val="000D4756"/>
    <w:rsid w:val="000D4D38"/>
    <w:rsid w:val="000D4D64"/>
    <w:rsid w:val="000D720F"/>
    <w:rsid w:val="000E0094"/>
    <w:rsid w:val="000E031A"/>
    <w:rsid w:val="000E0911"/>
    <w:rsid w:val="000E121A"/>
    <w:rsid w:val="000E2833"/>
    <w:rsid w:val="000E30BF"/>
    <w:rsid w:val="000E371C"/>
    <w:rsid w:val="000E37E9"/>
    <w:rsid w:val="000E4753"/>
    <w:rsid w:val="000E5006"/>
    <w:rsid w:val="000E5323"/>
    <w:rsid w:val="000E597A"/>
    <w:rsid w:val="000E5C68"/>
    <w:rsid w:val="000E6768"/>
    <w:rsid w:val="000E7550"/>
    <w:rsid w:val="000E76D4"/>
    <w:rsid w:val="000E7B47"/>
    <w:rsid w:val="000E7BDD"/>
    <w:rsid w:val="000E7E54"/>
    <w:rsid w:val="000F18E5"/>
    <w:rsid w:val="000F207F"/>
    <w:rsid w:val="000F269E"/>
    <w:rsid w:val="000F37AF"/>
    <w:rsid w:val="000F4CBF"/>
    <w:rsid w:val="000F56B5"/>
    <w:rsid w:val="001033A7"/>
    <w:rsid w:val="001041BA"/>
    <w:rsid w:val="001041E7"/>
    <w:rsid w:val="00104A7C"/>
    <w:rsid w:val="001056A3"/>
    <w:rsid w:val="00107738"/>
    <w:rsid w:val="00107CA6"/>
    <w:rsid w:val="0011076D"/>
    <w:rsid w:val="00110DFB"/>
    <w:rsid w:val="00110EDD"/>
    <w:rsid w:val="0011185E"/>
    <w:rsid w:val="0011241D"/>
    <w:rsid w:val="001124F9"/>
    <w:rsid w:val="00112AE5"/>
    <w:rsid w:val="00113016"/>
    <w:rsid w:val="00113040"/>
    <w:rsid w:val="001138D9"/>
    <w:rsid w:val="00115387"/>
    <w:rsid w:val="001157C5"/>
    <w:rsid w:val="00115BA1"/>
    <w:rsid w:val="00115BDE"/>
    <w:rsid w:val="00116472"/>
    <w:rsid w:val="00117B2B"/>
    <w:rsid w:val="00117F14"/>
    <w:rsid w:val="001206D3"/>
    <w:rsid w:val="00121DFE"/>
    <w:rsid w:val="00122529"/>
    <w:rsid w:val="001227FA"/>
    <w:rsid w:val="00123A59"/>
    <w:rsid w:val="00123C38"/>
    <w:rsid w:val="00123C7E"/>
    <w:rsid w:val="0012433C"/>
    <w:rsid w:val="0012459D"/>
    <w:rsid w:val="00124C8D"/>
    <w:rsid w:val="00124C8E"/>
    <w:rsid w:val="00126F9E"/>
    <w:rsid w:val="0012711C"/>
    <w:rsid w:val="00127917"/>
    <w:rsid w:val="00130787"/>
    <w:rsid w:val="0013116B"/>
    <w:rsid w:val="001323CC"/>
    <w:rsid w:val="00132814"/>
    <w:rsid w:val="0013389D"/>
    <w:rsid w:val="00134B1D"/>
    <w:rsid w:val="00134D12"/>
    <w:rsid w:val="00134FC8"/>
    <w:rsid w:val="00136C4B"/>
    <w:rsid w:val="00136D4D"/>
    <w:rsid w:val="00137848"/>
    <w:rsid w:val="00140670"/>
    <w:rsid w:val="00140B0B"/>
    <w:rsid w:val="00140BBD"/>
    <w:rsid w:val="00145BDA"/>
    <w:rsid w:val="00146133"/>
    <w:rsid w:val="001467AE"/>
    <w:rsid w:val="00146FC5"/>
    <w:rsid w:val="00147310"/>
    <w:rsid w:val="001476F8"/>
    <w:rsid w:val="0014792D"/>
    <w:rsid w:val="00150F6C"/>
    <w:rsid w:val="00153E4C"/>
    <w:rsid w:val="0015408D"/>
    <w:rsid w:val="00154512"/>
    <w:rsid w:val="00155CE3"/>
    <w:rsid w:val="001568F5"/>
    <w:rsid w:val="00157A7F"/>
    <w:rsid w:val="00157AF7"/>
    <w:rsid w:val="00157BF3"/>
    <w:rsid w:val="00157E36"/>
    <w:rsid w:val="001601E8"/>
    <w:rsid w:val="001613AA"/>
    <w:rsid w:val="0016238E"/>
    <w:rsid w:val="001641E7"/>
    <w:rsid w:val="00166168"/>
    <w:rsid w:val="001668E9"/>
    <w:rsid w:val="001678C9"/>
    <w:rsid w:val="001709A4"/>
    <w:rsid w:val="00170A93"/>
    <w:rsid w:val="00171C7A"/>
    <w:rsid w:val="001755AF"/>
    <w:rsid w:val="00176B2E"/>
    <w:rsid w:val="001774D7"/>
    <w:rsid w:val="0018021A"/>
    <w:rsid w:val="00180D97"/>
    <w:rsid w:val="00180DDC"/>
    <w:rsid w:val="00180F81"/>
    <w:rsid w:val="00181105"/>
    <w:rsid w:val="001813EA"/>
    <w:rsid w:val="00181672"/>
    <w:rsid w:val="00182312"/>
    <w:rsid w:val="00182492"/>
    <w:rsid w:val="00182BC1"/>
    <w:rsid w:val="00182BC2"/>
    <w:rsid w:val="00183062"/>
    <w:rsid w:val="001845DD"/>
    <w:rsid w:val="00184FB9"/>
    <w:rsid w:val="00185DCF"/>
    <w:rsid w:val="00186BD2"/>
    <w:rsid w:val="001874DA"/>
    <w:rsid w:val="00190460"/>
    <w:rsid w:val="0019076C"/>
    <w:rsid w:val="00191B31"/>
    <w:rsid w:val="00193EAF"/>
    <w:rsid w:val="00194B21"/>
    <w:rsid w:val="00195431"/>
    <w:rsid w:val="00195AB1"/>
    <w:rsid w:val="00195FB9"/>
    <w:rsid w:val="001A019A"/>
    <w:rsid w:val="001A1944"/>
    <w:rsid w:val="001A23D1"/>
    <w:rsid w:val="001A2A00"/>
    <w:rsid w:val="001A2BA0"/>
    <w:rsid w:val="001A35C0"/>
    <w:rsid w:val="001A4584"/>
    <w:rsid w:val="001A6805"/>
    <w:rsid w:val="001A71FA"/>
    <w:rsid w:val="001A77E7"/>
    <w:rsid w:val="001A7AA9"/>
    <w:rsid w:val="001A7F09"/>
    <w:rsid w:val="001B0486"/>
    <w:rsid w:val="001B07CE"/>
    <w:rsid w:val="001B1E79"/>
    <w:rsid w:val="001B2856"/>
    <w:rsid w:val="001B2995"/>
    <w:rsid w:val="001B34D8"/>
    <w:rsid w:val="001B46DC"/>
    <w:rsid w:val="001B60CE"/>
    <w:rsid w:val="001B712C"/>
    <w:rsid w:val="001B766C"/>
    <w:rsid w:val="001B793C"/>
    <w:rsid w:val="001C05B2"/>
    <w:rsid w:val="001C0BE5"/>
    <w:rsid w:val="001C10A6"/>
    <w:rsid w:val="001C122F"/>
    <w:rsid w:val="001C448A"/>
    <w:rsid w:val="001C484F"/>
    <w:rsid w:val="001C5B17"/>
    <w:rsid w:val="001C5B8B"/>
    <w:rsid w:val="001C5DEB"/>
    <w:rsid w:val="001C6096"/>
    <w:rsid w:val="001C7A51"/>
    <w:rsid w:val="001D0C2B"/>
    <w:rsid w:val="001D1258"/>
    <w:rsid w:val="001D197C"/>
    <w:rsid w:val="001D1A65"/>
    <w:rsid w:val="001D241F"/>
    <w:rsid w:val="001D329B"/>
    <w:rsid w:val="001D441E"/>
    <w:rsid w:val="001D4A47"/>
    <w:rsid w:val="001D50C5"/>
    <w:rsid w:val="001D51F5"/>
    <w:rsid w:val="001D5B0C"/>
    <w:rsid w:val="001D687D"/>
    <w:rsid w:val="001D6A9C"/>
    <w:rsid w:val="001D6CD0"/>
    <w:rsid w:val="001D6D67"/>
    <w:rsid w:val="001D7256"/>
    <w:rsid w:val="001E074F"/>
    <w:rsid w:val="001E0DAE"/>
    <w:rsid w:val="001E2177"/>
    <w:rsid w:val="001E232D"/>
    <w:rsid w:val="001E2923"/>
    <w:rsid w:val="001E29AE"/>
    <w:rsid w:val="001E303F"/>
    <w:rsid w:val="001E3A2D"/>
    <w:rsid w:val="001E3D03"/>
    <w:rsid w:val="001E3F82"/>
    <w:rsid w:val="001E4FD6"/>
    <w:rsid w:val="001E649E"/>
    <w:rsid w:val="001E688E"/>
    <w:rsid w:val="001E69D0"/>
    <w:rsid w:val="001E7298"/>
    <w:rsid w:val="001F0E15"/>
    <w:rsid w:val="001F1BC4"/>
    <w:rsid w:val="001F6B03"/>
    <w:rsid w:val="001F6E15"/>
    <w:rsid w:val="001F6EC6"/>
    <w:rsid w:val="001F71C0"/>
    <w:rsid w:val="001F7D0C"/>
    <w:rsid w:val="00200105"/>
    <w:rsid w:val="002004C3"/>
    <w:rsid w:val="00200FE1"/>
    <w:rsid w:val="0020194C"/>
    <w:rsid w:val="00202095"/>
    <w:rsid w:val="00204779"/>
    <w:rsid w:val="00205533"/>
    <w:rsid w:val="002076A1"/>
    <w:rsid w:val="00207AF0"/>
    <w:rsid w:val="002105AF"/>
    <w:rsid w:val="00210C7C"/>
    <w:rsid w:val="00210D55"/>
    <w:rsid w:val="00210D62"/>
    <w:rsid w:val="00210EDE"/>
    <w:rsid w:val="002112E0"/>
    <w:rsid w:val="0021136C"/>
    <w:rsid w:val="002137CD"/>
    <w:rsid w:val="00214F39"/>
    <w:rsid w:val="0021537A"/>
    <w:rsid w:val="00216AA9"/>
    <w:rsid w:val="00216DC2"/>
    <w:rsid w:val="002176ED"/>
    <w:rsid w:val="00220582"/>
    <w:rsid w:val="00220B41"/>
    <w:rsid w:val="00221351"/>
    <w:rsid w:val="00221596"/>
    <w:rsid w:val="002216D3"/>
    <w:rsid w:val="002222FC"/>
    <w:rsid w:val="00223539"/>
    <w:rsid w:val="00223B06"/>
    <w:rsid w:val="00223B10"/>
    <w:rsid w:val="002241CC"/>
    <w:rsid w:val="00224B71"/>
    <w:rsid w:val="00224E15"/>
    <w:rsid w:val="002275A2"/>
    <w:rsid w:val="00227EF0"/>
    <w:rsid w:val="0023006E"/>
    <w:rsid w:val="00231821"/>
    <w:rsid w:val="00231CEE"/>
    <w:rsid w:val="002323A0"/>
    <w:rsid w:val="00232B85"/>
    <w:rsid w:val="0023484B"/>
    <w:rsid w:val="0023579A"/>
    <w:rsid w:val="00235AC9"/>
    <w:rsid w:val="00235F2E"/>
    <w:rsid w:val="002363E8"/>
    <w:rsid w:val="002374B7"/>
    <w:rsid w:val="00237509"/>
    <w:rsid w:val="0023794E"/>
    <w:rsid w:val="00237D85"/>
    <w:rsid w:val="00237F22"/>
    <w:rsid w:val="0024052A"/>
    <w:rsid w:val="0024168C"/>
    <w:rsid w:val="00241839"/>
    <w:rsid w:val="00243AC9"/>
    <w:rsid w:val="0024532B"/>
    <w:rsid w:val="00245436"/>
    <w:rsid w:val="0024589A"/>
    <w:rsid w:val="00246DDD"/>
    <w:rsid w:val="00250762"/>
    <w:rsid w:val="00251406"/>
    <w:rsid w:val="002518BC"/>
    <w:rsid w:val="0025215E"/>
    <w:rsid w:val="00252FC4"/>
    <w:rsid w:val="00253E28"/>
    <w:rsid w:val="00255015"/>
    <w:rsid w:val="002561E1"/>
    <w:rsid w:val="0026042D"/>
    <w:rsid w:val="0026058E"/>
    <w:rsid w:val="00261048"/>
    <w:rsid w:val="00261976"/>
    <w:rsid w:val="00261DE4"/>
    <w:rsid w:val="00262F4D"/>
    <w:rsid w:val="00263015"/>
    <w:rsid w:val="00264F89"/>
    <w:rsid w:val="0026546B"/>
    <w:rsid w:val="00265721"/>
    <w:rsid w:val="00266954"/>
    <w:rsid w:val="00266D4C"/>
    <w:rsid w:val="00267451"/>
    <w:rsid w:val="0027063A"/>
    <w:rsid w:val="00273DD9"/>
    <w:rsid w:val="002741F2"/>
    <w:rsid w:val="002768A8"/>
    <w:rsid w:val="00277B64"/>
    <w:rsid w:val="00277BFF"/>
    <w:rsid w:val="002801FD"/>
    <w:rsid w:val="002802A9"/>
    <w:rsid w:val="0028137D"/>
    <w:rsid w:val="002821C0"/>
    <w:rsid w:val="00282749"/>
    <w:rsid w:val="00282983"/>
    <w:rsid w:val="0028301F"/>
    <w:rsid w:val="002841DE"/>
    <w:rsid w:val="0028487E"/>
    <w:rsid w:val="00285D14"/>
    <w:rsid w:val="00286600"/>
    <w:rsid w:val="00287666"/>
    <w:rsid w:val="00287DF4"/>
    <w:rsid w:val="002906F5"/>
    <w:rsid w:val="00290E53"/>
    <w:rsid w:val="00291C79"/>
    <w:rsid w:val="00292225"/>
    <w:rsid w:val="00292AD3"/>
    <w:rsid w:val="002940E9"/>
    <w:rsid w:val="00294E96"/>
    <w:rsid w:val="00295508"/>
    <w:rsid w:val="0029607A"/>
    <w:rsid w:val="00296352"/>
    <w:rsid w:val="002966EE"/>
    <w:rsid w:val="00296CC2"/>
    <w:rsid w:val="00296F3A"/>
    <w:rsid w:val="00297733"/>
    <w:rsid w:val="00297929"/>
    <w:rsid w:val="00297FAF"/>
    <w:rsid w:val="002A050E"/>
    <w:rsid w:val="002A0595"/>
    <w:rsid w:val="002A0E5F"/>
    <w:rsid w:val="002A1410"/>
    <w:rsid w:val="002A35B5"/>
    <w:rsid w:val="002A3FB8"/>
    <w:rsid w:val="002A492A"/>
    <w:rsid w:val="002A499C"/>
    <w:rsid w:val="002A536C"/>
    <w:rsid w:val="002A619F"/>
    <w:rsid w:val="002A6524"/>
    <w:rsid w:val="002A7518"/>
    <w:rsid w:val="002B066C"/>
    <w:rsid w:val="002B0C80"/>
    <w:rsid w:val="002B0CBC"/>
    <w:rsid w:val="002B0EB6"/>
    <w:rsid w:val="002B195E"/>
    <w:rsid w:val="002B1C86"/>
    <w:rsid w:val="002B30B2"/>
    <w:rsid w:val="002B4B4E"/>
    <w:rsid w:val="002B4F61"/>
    <w:rsid w:val="002B59BE"/>
    <w:rsid w:val="002B6807"/>
    <w:rsid w:val="002C0976"/>
    <w:rsid w:val="002C3C7F"/>
    <w:rsid w:val="002C3CE3"/>
    <w:rsid w:val="002C5FFE"/>
    <w:rsid w:val="002C6867"/>
    <w:rsid w:val="002C6A2A"/>
    <w:rsid w:val="002D25BE"/>
    <w:rsid w:val="002D2888"/>
    <w:rsid w:val="002D2992"/>
    <w:rsid w:val="002D2D83"/>
    <w:rsid w:val="002D32AF"/>
    <w:rsid w:val="002D3572"/>
    <w:rsid w:val="002D3701"/>
    <w:rsid w:val="002D3C95"/>
    <w:rsid w:val="002D436D"/>
    <w:rsid w:val="002D4A83"/>
    <w:rsid w:val="002D4D44"/>
    <w:rsid w:val="002D5CD4"/>
    <w:rsid w:val="002D6D44"/>
    <w:rsid w:val="002D733E"/>
    <w:rsid w:val="002D7E21"/>
    <w:rsid w:val="002E0D70"/>
    <w:rsid w:val="002E1E52"/>
    <w:rsid w:val="002E23A9"/>
    <w:rsid w:val="002E2D12"/>
    <w:rsid w:val="002E323A"/>
    <w:rsid w:val="002E340A"/>
    <w:rsid w:val="002E422D"/>
    <w:rsid w:val="002E47BB"/>
    <w:rsid w:val="002E4B12"/>
    <w:rsid w:val="002E6D68"/>
    <w:rsid w:val="002E7B2B"/>
    <w:rsid w:val="002E7B7E"/>
    <w:rsid w:val="002E7E90"/>
    <w:rsid w:val="002F4F9E"/>
    <w:rsid w:val="002F51D9"/>
    <w:rsid w:val="002F5F1E"/>
    <w:rsid w:val="003009E3"/>
    <w:rsid w:val="00300E37"/>
    <w:rsid w:val="00300F65"/>
    <w:rsid w:val="00301335"/>
    <w:rsid w:val="0030199B"/>
    <w:rsid w:val="00302625"/>
    <w:rsid w:val="00302882"/>
    <w:rsid w:val="003034D1"/>
    <w:rsid w:val="003040DB"/>
    <w:rsid w:val="003041FE"/>
    <w:rsid w:val="0030532F"/>
    <w:rsid w:val="003075FB"/>
    <w:rsid w:val="00307BE6"/>
    <w:rsid w:val="0031140A"/>
    <w:rsid w:val="003114F9"/>
    <w:rsid w:val="00315C64"/>
    <w:rsid w:val="00316425"/>
    <w:rsid w:val="0031671B"/>
    <w:rsid w:val="003177B0"/>
    <w:rsid w:val="00317AE6"/>
    <w:rsid w:val="003207B9"/>
    <w:rsid w:val="00320D29"/>
    <w:rsid w:val="00322BCD"/>
    <w:rsid w:val="00322F5F"/>
    <w:rsid w:val="0032354C"/>
    <w:rsid w:val="00323D87"/>
    <w:rsid w:val="00324768"/>
    <w:rsid w:val="0032479D"/>
    <w:rsid w:val="0032690E"/>
    <w:rsid w:val="00327C4E"/>
    <w:rsid w:val="003312FE"/>
    <w:rsid w:val="003317F3"/>
    <w:rsid w:val="00332003"/>
    <w:rsid w:val="00332392"/>
    <w:rsid w:val="003347A4"/>
    <w:rsid w:val="00335A07"/>
    <w:rsid w:val="00340169"/>
    <w:rsid w:val="00341D04"/>
    <w:rsid w:val="00342366"/>
    <w:rsid w:val="003425B2"/>
    <w:rsid w:val="00343322"/>
    <w:rsid w:val="003446D6"/>
    <w:rsid w:val="00344896"/>
    <w:rsid w:val="00344F28"/>
    <w:rsid w:val="00346623"/>
    <w:rsid w:val="00346CA1"/>
    <w:rsid w:val="00347603"/>
    <w:rsid w:val="00347615"/>
    <w:rsid w:val="003501B1"/>
    <w:rsid w:val="00351006"/>
    <w:rsid w:val="0035272C"/>
    <w:rsid w:val="00353133"/>
    <w:rsid w:val="0035331A"/>
    <w:rsid w:val="00353D6C"/>
    <w:rsid w:val="00354450"/>
    <w:rsid w:val="003574F6"/>
    <w:rsid w:val="00361D0C"/>
    <w:rsid w:val="00362B83"/>
    <w:rsid w:val="003634CB"/>
    <w:rsid w:val="0036353E"/>
    <w:rsid w:val="00363B5A"/>
    <w:rsid w:val="00364046"/>
    <w:rsid w:val="003658D0"/>
    <w:rsid w:val="00366064"/>
    <w:rsid w:val="0036652C"/>
    <w:rsid w:val="00367D19"/>
    <w:rsid w:val="00371E07"/>
    <w:rsid w:val="00372568"/>
    <w:rsid w:val="003732F9"/>
    <w:rsid w:val="0037534B"/>
    <w:rsid w:val="003753B8"/>
    <w:rsid w:val="00375C67"/>
    <w:rsid w:val="003761C0"/>
    <w:rsid w:val="00376881"/>
    <w:rsid w:val="00376ED6"/>
    <w:rsid w:val="00381155"/>
    <w:rsid w:val="003829D0"/>
    <w:rsid w:val="0038362A"/>
    <w:rsid w:val="00384675"/>
    <w:rsid w:val="0038483C"/>
    <w:rsid w:val="00385052"/>
    <w:rsid w:val="0038686C"/>
    <w:rsid w:val="00386B4F"/>
    <w:rsid w:val="00390872"/>
    <w:rsid w:val="003911F7"/>
    <w:rsid w:val="00391647"/>
    <w:rsid w:val="00392A65"/>
    <w:rsid w:val="00393150"/>
    <w:rsid w:val="00393735"/>
    <w:rsid w:val="00393D90"/>
    <w:rsid w:val="003944A0"/>
    <w:rsid w:val="003946FD"/>
    <w:rsid w:val="00397BB9"/>
    <w:rsid w:val="003A0354"/>
    <w:rsid w:val="003A1B3E"/>
    <w:rsid w:val="003A3603"/>
    <w:rsid w:val="003A393D"/>
    <w:rsid w:val="003A41A1"/>
    <w:rsid w:val="003A420F"/>
    <w:rsid w:val="003A4DE7"/>
    <w:rsid w:val="003A7E6A"/>
    <w:rsid w:val="003B20D6"/>
    <w:rsid w:val="003B3C81"/>
    <w:rsid w:val="003B4792"/>
    <w:rsid w:val="003B5E27"/>
    <w:rsid w:val="003B7E40"/>
    <w:rsid w:val="003C01A5"/>
    <w:rsid w:val="003C0561"/>
    <w:rsid w:val="003C05AA"/>
    <w:rsid w:val="003C177C"/>
    <w:rsid w:val="003C1AA2"/>
    <w:rsid w:val="003C1DEC"/>
    <w:rsid w:val="003C2EE0"/>
    <w:rsid w:val="003C3B18"/>
    <w:rsid w:val="003C4097"/>
    <w:rsid w:val="003C7572"/>
    <w:rsid w:val="003C7D63"/>
    <w:rsid w:val="003C7ED0"/>
    <w:rsid w:val="003C7F36"/>
    <w:rsid w:val="003D02E4"/>
    <w:rsid w:val="003D119B"/>
    <w:rsid w:val="003D1B7D"/>
    <w:rsid w:val="003D2CD5"/>
    <w:rsid w:val="003D36F6"/>
    <w:rsid w:val="003D5C85"/>
    <w:rsid w:val="003D5FA3"/>
    <w:rsid w:val="003D6CF4"/>
    <w:rsid w:val="003D7666"/>
    <w:rsid w:val="003D76FB"/>
    <w:rsid w:val="003D7BE7"/>
    <w:rsid w:val="003E009F"/>
    <w:rsid w:val="003E0C58"/>
    <w:rsid w:val="003E1235"/>
    <w:rsid w:val="003E2528"/>
    <w:rsid w:val="003E339E"/>
    <w:rsid w:val="003E770C"/>
    <w:rsid w:val="003E7737"/>
    <w:rsid w:val="003E7889"/>
    <w:rsid w:val="003F006D"/>
    <w:rsid w:val="003F0174"/>
    <w:rsid w:val="003F0A54"/>
    <w:rsid w:val="003F1B9E"/>
    <w:rsid w:val="003F1D6D"/>
    <w:rsid w:val="003F21D3"/>
    <w:rsid w:val="003F2343"/>
    <w:rsid w:val="003F29B6"/>
    <w:rsid w:val="003F3E4C"/>
    <w:rsid w:val="003F447E"/>
    <w:rsid w:val="003F47AC"/>
    <w:rsid w:val="003F500A"/>
    <w:rsid w:val="003F58FD"/>
    <w:rsid w:val="003F59D0"/>
    <w:rsid w:val="003F6934"/>
    <w:rsid w:val="004002F3"/>
    <w:rsid w:val="00400653"/>
    <w:rsid w:val="00400727"/>
    <w:rsid w:val="004031C7"/>
    <w:rsid w:val="004041BC"/>
    <w:rsid w:val="00405A9F"/>
    <w:rsid w:val="00405C11"/>
    <w:rsid w:val="00407A7C"/>
    <w:rsid w:val="00407F58"/>
    <w:rsid w:val="004107B3"/>
    <w:rsid w:val="00411AB1"/>
    <w:rsid w:val="00413008"/>
    <w:rsid w:val="0041400D"/>
    <w:rsid w:val="00414D13"/>
    <w:rsid w:val="0041512D"/>
    <w:rsid w:val="00415792"/>
    <w:rsid w:val="00415895"/>
    <w:rsid w:val="00416A09"/>
    <w:rsid w:val="00420978"/>
    <w:rsid w:val="00421A28"/>
    <w:rsid w:val="00422261"/>
    <w:rsid w:val="0042297F"/>
    <w:rsid w:val="00423D7F"/>
    <w:rsid w:val="00424222"/>
    <w:rsid w:val="004242EB"/>
    <w:rsid w:val="00425365"/>
    <w:rsid w:val="00425B78"/>
    <w:rsid w:val="0042655B"/>
    <w:rsid w:val="004266B4"/>
    <w:rsid w:val="004272FA"/>
    <w:rsid w:val="004303E0"/>
    <w:rsid w:val="00432B36"/>
    <w:rsid w:val="004330CC"/>
    <w:rsid w:val="00433636"/>
    <w:rsid w:val="00433BC0"/>
    <w:rsid w:val="00434BD7"/>
    <w:rsid w:val="00435025"/>
    <w:rsid w:val="00435634"/>
    <w:rsid w:val="004359C4"/>
    <w:rsid w:val="00435FE4"/>
    <w:rsid w:val="004364FA"/>
    <w:rsid w:val="00437028"/>
    <w:rsid w:val="00437704"/>
    <w:rsid w:val="00440A77"/>
    <w:rsid w:val="00442BF9"/>
    <w:rsid w:val="00444887"/>
    <w:rsid w:val="0044587E"/>
    <w:rsid w:val="00446815"/>
    <w:rsid w:val="004468FE"/>
    <w:rsid w:val="00446DF2"/>
    <w:rsid w:val="00446E8E"/>
    <w:rsid w:val="004478BD"/>
    <w:rsid w:val="004513A9"/>
    <w:rsid w:val="00453D10"/>
    <w:rsid w:val="004544C3"/>
    <w:rsid w:val="00455777"/>
    <w:rsid w:val="00456582"/>
    <w:rsid w:val="00457067"/>
    <w:rsid w:val="004579B8"/>
    <w:rsid w:val="00460AB6"/>
    <w:rsid w:val="00461FE2"/>
    <w:rsid w:val="004634B9"/>
    <w:rsid w:val="00465BC2"/>
    <w:rsid w:val="00465DCF"/>
    <w:rsid w:val="00465E91"/>
    <w:rsid w:val="00466530"/>
    <w:rsid w:val="00467BBE"/>
    <w:rsid w:val="004711B6"/>
    <w:rsid w:val="00471594"/>
    <w:rsid w:val="0047237A"/>
    <w:rsid w:val="00474D52"/>
    <w:rsid w:val="004756FF"/>
    <w:rsid w:val="004757FB"/>
    <w:rsid w:val="00476246"/>
    <w:rsid w:val="00476566"/>
    <w:rsid w:val="00477AB7"/>
    <w:rsid w:val="00480E8F"/>
    <w:rsid w:val="00481C04"/>
    <w:rsid w:val="00481D06"/>
    <w:rsid w:val="00482355"/>
    <w:rsid w:val="004831A3"/>
    <w:rsid w:val="004832E5"/>
    <w:rsid w:val="00483CA0"/>
    <w:rsid w:val="0048463B"/>
    <w:rsid w:val="00485112"/>
    <w:rsid w:val="00485368"/>
    <w:rsid w:val="004856C2"/>
    <w:rsid w:val="00486239"/>
    <w:rsid w:val="00486578"/>
    <w:rsid w:val="00487863"/>
    <w:rsid w:val="00487CE1"/>
    <w:rsid w:val="004920AD"/>
    <w:rsid w:val="0049297C"/>
    <w:rsid w:val="00494A8B"/>
    <w:rsid w:val="00495575"/>
    <w:rsid w:val="0049615E"/>
    <w:rsid w:val="00496669"/>
    <w:rsid w:val="00496AB1"/>
    <w:rsid w:val="00497BE1"/>
    <w:rsid w:val="004A073A"/>
    <w:rsid w:val="004A0C6F"/>
    <w:rsid w:val="004A0E88"/>
    <w:rsid w:val="004A27C9"/>
    <w:rsid w:val="004A31A8"/>
    <w:rsid w:val="004A35DF"/>
    <w:rsid w:val="004A4074"/>
    <w:rsid w:val="004A56B1"/>
    <w:rsid w:val="004A5ABF"/>
    <w:rsid w:val="004A5E0B"/>
    <w:rsid w:val="004A5F5A"/>
    <w:rsid w:val="004A6401"/>
    <w:rsid w:val="004A69BA"/>
    <w:rsid w:val="004A6CBB"/>
    <w:rsid w:val="004B1224"/>
    <w:rsid w:val="004B20FF"/>
    <w:rsid w:val="004B25FD"/>
    <w:rsid w:val="004B28F1"/>
    <w:rsid w:val="004B3FD0"/>
    <w:rsid w:val="004B474B"/>
    <w:rsid w:val="004B6C09"/>
    <w:rsid w:val="004B730E"/>
    <w:rsid w:val="004B7384"/>
    <w:rsid w:val="004B7AE7"/>
    <w:rsid w:val="004C0237"/>
    <w:rsid w:val="004C0AFF"/>
    <w:rsid w:val="004C0EA1"/>
    <w:rsid w:val="004C2A8C"/>
    <w:rsid w:val="004C2D52"/>
    <w:rsid w:val="004C3296"/>
    <w:rsid w:val="004C3B01"/>
    <w:rsid w:val="004C45C6"/>
    <w:rsid w:val="004C58E2"/>
    <w:rsid w:val="004C62D6"/>
    <w:rsid w:val="004C6A3B"/>
    <w:rsid w:val="004C6DE4"/>
    <w:rsid w:val="004C71B3"/>
    <w:rsid w:val="004D0174"/>
    <w:rsid w:val="004D0DED"/>
    <w:rsid w:val="004D0E29"/>
    <w:rsid w:val="004D2B26"/>
    <w:rsid w:val="004D46D2"/>
    <w:rsid w:val="004D4F21"/>
    <w:rsid w:val="004D5D84"/>
    <w:rsid w:val="004D69D8"/>
    <w:rsid w:val="004D743F"/>
    <w:rsid w:val="004E1912"/>
    <w:rsid w:val="004E1F0B"/>
    <w:rsid w:val="004E22C5"/>
    <w:rsid w:val="004E36B9"/>
    <w:rsid w:val="004E4245"/>
    <w:rsid w:val="004E54DE"/>
    <w:rsid w:val="004E54F6"/>
    <w:rsid w:val="004E6A0B"/>
    <w:rsid w:val="004E777F"/>
    <w:rsid w:val="004E799B"/>
    <w:rsid w:val="004E7D60"/>
    <w:rsid w:val="004F15E2"/>
    <w:rsid w:val="004F3A68"/>
    <w:rsid w:val="004F42F8"/>
    <w:rsid w:val="004F4838"/>
    <w:rsid w:val="004F5C1C"/>
    <w:rsid w:val="004F5E8C"/>
    <w:rsid w:val="004F744B"/>
    <w:rsid w:val="0050029F"/>
    <w:rsid w:val="005023BC"/>
    <w:rsid w:val="005034C7"/>
    <w:rsid w:val="00503601"/>
    <w:rsid w:val="00504EBE"/>
    <w:rsid w:val="00505448"/>
    <w:rsid w:val="005059F3"/>
    <w:rsid w:val="005070A2"/>
    <w:rsid w:val="00507305"/>
    <w:rsid w:val="005108D8"/>
    <w:rsid w:val="00510E86"/>
    <w:rsid w:val="00510F35"/>
    <w:rsid w:val="00511B2A"/>
    <w:rsid w:val="005124DB"/>
    <w:rsid w:val="005130F7"/>
    <w:rsid w:val="00513262"/>
    <w:rsid w:val="00514008"/>
    <w:rsid w:val="005140C8"/>
    <w:rsid w:val="00515145"/>
    <w:rsid w:val="00516CA2"/>
    <w:rsid w:val="00516D24"/>
    <w:rsid w:val="00521090"/>
    <w:rsid w:val="00522C15"/>
    <w:rsid w:val="00523849"/>
    <w:rsid w:val="00523A76"/>
    <w:rsid w:val="00524576"/>
    <w:rsid w:val="005253ED"/>
    <w:rsid w:val="00526DE0"/>
    <w:rsid w:val="00530061"/>
    <w:rsid w:val="0053051D"/>
    <w:rsid w:val="0053140C"/>
    <w:rsid w:val="00532294"/>
    <w:rsid w:val="005330A7"/>
    <w:rsid w:val="005331FC"/>
    <w:rsid w:val="00536FF5"/>
    <w:rsid w:val="00537956"/>
    <w:rsid w:val="00537A00"/>
    <w:rsid w:val="005406A3"/>
    <w:rsid w:val="005414E5"/>
    <w:rsid w:val="00541607"/>
    <w:rsid w:val="0054163C"/>
    <w:rsid w:val="00543B4C"/>
    <w:rsid w:val="00544D40"/>
    <w:rsid w:val="005452A4"/>
    <w:rsid w:val="00545A62"/>
    <w:rsid w:val="00546585"/>
    <w:rsid w:val="00546A6E"/>
    <w:rsid w:val="005505E3"/>
    <w:rsid w:val="00552159"/>
    <w:rsid w:val="00554722"/>
    <w:rsid w:val="00554E7C"/>
    <w:rsid w:val="00556790"/>
    <w:rsid w:val="00557110"/>
    <w:rsid w:val="00557ED8"/>
    <w:rsid w:val="0056132D"/>
    <w:rsid w:val="00561CBE"/>
    <w:rsid w:val="00561D0A"/>
    <w:rsid w:val="00562588"/>
    <w:rsid w:val="0056268C"/>
    <w:rsid w:val="00564D61"/>
    <w:rsid w:val="00566045"/>
    <w:rsid w:val="00566946"/>
    <w:rsid w:val="00566BB7"/>
    <w:rsid w:val="00567AF5"/>
    <w:rsid w:val="00567D8B"/>
    <w:rsid w:val="00570B5A"/>
    <w:rsid w:val="00570DF0"/>
    <w:rsid w:val="00571C4D"/>
    <w:rsid w:val="005720FA"/>
    <w:rsid w:val="005732CB"/>
    <w:rsid w:val="00573A85"/>
    <w:rsid w:val="00573C01"/>
    <w:rsid w:val="0057401A"/>
    <w:rsid w:val="00574304"/>
    <w:rsid w:val="0057509D"/>
    <w:rsid w:val="005751C8"/>
    <w:rsid w:val="005769A6"/>
    <w:rsid w:val="0057708E"/>
    <w:rsid w:val="00577CAC"/>
    <w:rsid w:val="00581C09"/>
    <w:rsid w:val="00583459"/>
    <w:rsid w:val="00583485"/>
    <w:rsid w:val="00583A3B"/>
    <w:rsid w:val="00584BC6"/>
    <w:rsid w:val="005855C1"/>
    <w:rsid w:val="0058642D"/>
    <w:rsid w:val="005872D2"/>
    <w:rsid w:val="0059072C"/>
    <w:rsid w:val="005919B8"/>
    <w:rsid w:val="00591C47"/>
    <w:rsid w:val="00591F20"/>
    <w:rsid w:val="00592AB1"/>
    <w:rsid w:val="0059495A"/>
    <w:rsid w:val="005A1D43"/>
    <w:rsid w:val="005A3011"/>
    <w:rsid w:val="005A30D5"/>
    <w:rsid w:val="005A4C90"/>
    <w:rsid w:val="005A5E9D"/>
    <w:rsid w:val="005A6584"/>
    <w:rsid w:val="005B0BF1"/>
    <w:rsid w:val="005B27F9"/>
    <w:rsid w:val="005B29DC"/>
    <w:rsid w:val="005B2EF3"/>
    <w:rsid w:val="005B3012"/>
    <w:rsid w:val="005B348F"/>
    <w:rsid w:val="005B47A9"/>
    <w:rsid w:val="005B5183"/>
    <w:rsid w:val="005B5DD3"/>
    <w:rsid w:val="005B5FF3"/>
    <w:rsid w:val="005B7247"/>
    <w:rsid w:val="005C0782"/>
    <w:rsid w:val="005C1684"/>
    <w:rsid w:val="005C1CFE"/>
    <w:rsid w:val="005C2840"/>
    <w:rsid w:val="005C329F"/>
    <w:rsid w:val="005C5F25"/>
    <w:rsid w:val="005C6832"/>
    <w:rsid w:val="005D1D2A"/>
    <w:rsid w:val="005D2513"/>
    <w:rsid w:val="005D4222"/>
    <w:rsid w:val="005D482E"/>
    <w:rsid w:val="005D59C6"/>
    <w:rsid w:val="005D5C1A"/>
    <w:rsid w:val="005D69AE"/>
    <w:rsid w:val="005E1A2A"/>
    <w:rsid w:val="005E1DFD"/>
    <w:rsid w:val="005E47E4"/>
    <w:rsid w:val="005E5042"/>
    <w:rsid w:val="005E528A"/>
    <w:rsid w:val="005E5322"/>
    <w:rsid w:val="005E6643"/>
    <w:rsid w:val="005E6D20"/>
    <w:rsid w:val="005E6F8B"/>
    <w:rsid w:val="005E7AB2"/>
    <w:rsid w:val="005E7C5C"/>
    <w:rsid w:val="005F021A"/>
    <w:rsid w:val="005F0BDA"/>
    <w:rsid w:val="005F30C5"/>
    <w:rsid w:val="005F4B61"/>
    <w:rsid w:val="005F5A54"/>
    <w:rsid w:val="005F5B7F"/>
    <w:rsid w:val="005F6059"/>
    <w:rsid w:val="005F6C83"/>
    <w:rsid w:val="005F7836"/>
    <w:rsid w:val="005F7BCA"/>
    <w:rsid w:val="00600082"/>
    <w:rsid w:val="006005CF"/>
    <w:rsid w:val="0060091D"/>
    <w:rsid w:val="006011CD"/>
    <w:rsid w:val="006018DA"/>
    <w:rsid w:val="006020D5"/>
    <w:rsid w:val="00602620"/>
    <w:rsid w:val="00604A2E"/>
    <w:rsid w:val="00604BCE"/>
    <w:rsid w:val="006067C4"/>
    <w:rsid w:val="006068DF"/>
    <w:rsid w:val="006071A0"/>
    <w:rsid w:val="00607457"/>
    <w:rsid w:val="00607B84"/>
    <w:rsid w:val="006121DC"/>
    <w:rsid w:val="00612725"/>
    <w:rsid w:val="00612E79"/>
    <w:rsid w:val="00616170"/>
    <w:rsid w:val="00616767"/>
    <w:rsid w:val="00617878"/>
    <w:rsid w:val="00617B1E"/>
    <w:rsid w:val="006200CE"/>
    <w:rsid w:val="006211B3"/>
    <w:rsid w:val="00621A04"/>
    <w:rsid w:val="00622D12"/>
    <w:rsid w:val="006236B8"/>
    <w:rsid w:val="00625CA1"/>
    <w:rsid w:val="00626425"/>
    <w:rsid w:val="00626880"/>
    <w:rsid w:val="0062705F"/>
    <w:rsid w:val="00631024"/>
    <w:rsid w:val="00631FEF"/>
    <w:rsid w:val="0063298E"/>
    <w:rsid w:val="0063349A"/>
    <w:rsid w:val="00633B90"/>
    <w:rsid w:val="00635522"/>
    <w:rsid w:val="00636133"/>
    <w:rsid w:val="006364E3"/>
    <w:rsid w:val="00636AE0"/>
    <w:rsid w:val="00636B4D"/>
    <w:rsid w:val="00636CB9"/>
    <w:rsid w:val="00637532"/>
    <w:rsid w:val="00640636"/>
    <w:rsid w:val="00640D5A"/>
    <w:rsid w:val="00640FD2"/>
    <w:rsid w:val="006417A7"/>
    <w:rsid w:val="0064253C"/>
    <w:rsid w:val="0064509B"/>
    <w:rsid w:val="0064532D"/>
    <w:rsid w:val="00645573"/>
    <w:rsid w:val="00645DD0"/>
    <w:rsid w:val="00646BCE"/>
    <w:rsid w:val="00647014"/>
    <w:rsid w:val="006475BA"/>
    <w:rsid w:val="00647B35"/>
    <w:rsid w:val="0065050F"/>
    <w:rsid w:val="00650A4A"/>
    <w:rsid w:val="00654DC9"/>
    <w:rsid w:val="00654DFF"/>
    <w:rsid w:val="0065517C"/>
    <w:rsid w:val="006559D7"/>
    <w:rsid w:val="006567C3"/>
    <w:rsid w:val="00656EA9"/>
    <w:rsid w:val="00657E5A"/>
    <w:rsid w:val="00662309"/>
    <w:rsid w:val="00662574"/>
    <w:rsid w:val="006625ED"/>
    <w:rsid w:val="0066305E"/>
    <w:rsid w:val="0066411B"/>
    <w:rsid w:val="006648B4"/>
    <w:rsid w:val="0066568D"/>
    <w:rsid w:val="00665F1E"/>
    <w:rsid w:val="00667693"/>
    <w:rsid w:val="006702D4"/>
    <w:rsid w:val="0067077C"/>
    <w:rsid w:val="0067121E"/>
    <w:rsid w:val="0067139A"/>
    <w:rsid w:val="00672317"/>
    <w:rsid w:val="00672E95"/>
    <w:rsid w:val="00672F16"/>
    <w:rsid w:val="00675418"/>
    <w:rsid w:val="0067585C"/>
    <w:rsid w:val="006758EC"/>
    <w:rsid w:val="00675E6C"/>
    <w:rsid w:val="00676FB1"/>
    <w:rsid w:val="006777BE"/>
    <w:rsid w:val="00681917"/>
    <w:rsid w:val="00682E96"/>
    <w:rsid w:val="00683E46"/>
    <w:rsid w:val="0068434F"/>
    <w:rsid w:val="00684B02"/>
    <w:rsid w:val="0069019C"/>
    <w:rsid w:val="006903C9"/>
    <w:rsid w:val="00690AEE"/>
    <w:rsid w:val="006925C0"/>
    <w:rsid w:val="00692BAE"/>
    <w:rsid w:val="00693CC1"/>
    <w:rsid w:val="006953CF"/>
    <w:rsid w:val="006958FD"/>
    <w:rsid w:val="0069616F"/>
    <w:rsid w:val="00696180"/>
    <w:rsid w:val="00696C1D"/>
    <w:rsid w:val="00696F5F"/>
    <w:rsid w:val="006A03FD"/>
    <w:rsid w:val="006A08BE"/>
    <w:rsid w:val="006A1421"/>
    <w:rsid w:val="006A23E8"/>
    <w:rsid w:val="006A2A2C"/>
    <w:rsid w:val="006A30F3"/>
    <w:rsid w:val="006A395A"/>
    <w:rsid w:val="006A3CB1"/>
    <w:rsid w:val="006A4FB6"/>
    <w:rsid w:val="006A512F"/>
    <w:rsid w:val="006A5596"/>
    <w:rsid w:val="006A5638"/>
    <w:rsid w:val="006A71E5"/>
    <w:rsid w:val="006B007D"/>
    <w:rsid w:val="006B35D0"/>
    <w:rsid w:val="006B39B2"/>
    <w:rsid w:val="006B429D"/>
    <w:rsid w:val="006B5CB3"/>
    <w:rsid w:val="006B5F41"/>
    <w:rsid w:val="006B6647"/>
    <w:rsid w:val="006B6E9A"/>
    <w:rsid w:val="006C0E42"/>
    <w:rsid w:val="006C29D2"/>
    <w:rsid w:val="006C3995"/>
    <w:rsid w:val="006C6CF5"/>
    <w:rsid w:val="006C70EE"/>
    <w:rsid w:val="006C75E2"/>
    <w:rsid w:val="006D007B"/>
    <w:rsid w:val="006D02AD"/>
    <w:rsid w:val="006D0A2B"/>
    <w:rsid w:val="006D1ECE"/>
    <w:rsid w:val="006D2289"/>
    <w:rsid w:val="006D326E"/>
    <w:rsid w:val="006D39A2"/>
    <w:rsid w:val="006D3CB2"/>
    <w:rsid w:val="006D4514"/>
    <w:rsid w:val="006D521F"/>
    <w:rsid w:val="006D720E"/>
    <w:rsid w:val="006E0182"/>
    <w:rsid w:val="006E092D"/>
    <w:rsid w:val="006E14DD"/>
    <w:rsid w:val="006E1F22"/>
    <w:rsid w:val="006E266D"/>
    <w:rsid w:val="006E2925"/>
    <w:rsid w:val="006E2B0F"/>
    <w:rsid w:val="006E3CC8"/>
    <w:rsid w:val="006E43D7"/>
    <w:rsid w:val="006E62B8"/>
    <w:rsid w:val="006E6DE3"/>
    <w:rsid w:val="006E7321"/>
    <w:rsid w:val="006E7D49"/>
    <w:rsid w:val="006F1EDC"/>
    <w:rsid w:val="006F2FDF"/>
    <w:rsid w:val="006F4819"/>
    <w:rsid w:val="006F5493"/>
    <w:rsid w:val="00704881"/>
    <w:rsid w:val="00704948"/>
    <w:rsid w:val="007059F7"/>
    <w:rsid w:val="00706F3F"/>
    <w:rsid w:val="007071D1"/>
    <w:rsid w:val="0070781F"/>
    <w:rsid w:val="00710033"/>
    <w:rsid w:val="0071009E"/>
    <w:rsid w:val="0071140C"/>
    <w:rsid w:val="00711797"/>
    <w:rsid w:val="00711888"/>
    <w:rsid w:val="00711E10"/>
    <w:rsid w:val="00712B08"/>
    <w:rsid w:val="00712BA8"/>
    <w:rsid w:val="007132C6"/>
    <w:rsid w:val="00715EE5"/>
    <w:rsid w:val="00716362"/>
    <w:rsid w:val="00716881"/>
    <w:rsid w:val="007168A4"/>
    <w:rsid w:val="007170B0"/>
    <w:rsid w:val="007173AA"/>
    <w:rsid w:val="00720C7D"/>
    <w:rsid w:val="0072172F"/>
    <w:rsid w:val="00722143"/>
    <w:rsid w:val="00723983"/>
    <w:rsid w:val="00723FD1"/>
    <w:rsid w:val="0072546E"/>
    <w:rsid w:val="0072565E"/>
    <w:rsid w:val="007279A3"/>
    <w:rsid w:val="00727DE9"/>
    <w:rsid w:val="0073036C"/>
    <w:rsid w:val="00731D4D"/>
    <w:rsid w:val="00732B47"/>
    <w:rsid w:val="00732D3D"/>
    <w:rsid w:val="0073398A"/>
    <w:rsid w:val="00734D31"/>
    <w:rsid w:val="0073543D"/>
    <w:rsid w:val="00736370"/>
    <w:rsid w:val="00740F5C"/>
    <w:rsid w:val="007414C7"/>
    <w:rsid w:val="00742731"/>
    <w:rsid w:val="007428C1"/>
    <w:rsid w:val="00742C1F"/>
    <w:rsid w:val="00744BAB"/>
    <w:rsid w:val="00745376"/>
    <w:rsid w:val="0074548B"/>
    <w:rsid w:val="007455DC"/>
    <w:rsid w:val="00746308"/>
    <w:rsid w:val="0074681B"/>
    <w:rsid w:val="00746E19"/>
    <w:rsid w:val="00750A13"/>
    <w:rsid w:val="00750A33"/>
    <w:rsid w:val="0075108E"/>
    <w:rsid w:val="007522BA"/>
    <w:rsid w:val="00753181"/>
    <w:rsid w:val="00753C79"/>
    <w:rsid w:val="00754948"/>
    <w:rsid w:val="00756037"/>
    <w:rsid w:val="007564F5"/>
    <w:rsid w:val="00757762"/>
    <w:rsid w:val="00760780"/>
    <w:rsid w:val="00760F18"/>
    <w:rsid w:val="00761321"/>
    <w:rsid w:val="00761447"/>
    <w:rsid w:val="00762D80"/>
    <w:rsid w:val="00765894"/>
    <w:rsid w:val="007659D4"/>
    <w:rsid w:val="00765B8E"/>
    <w:rsid w:val="00766748"/>
    <w:rsid w:val="00767301"/>
    <w:rsid w:val="00771C08"/>
    <w:rsid w:val="00771FBF"/>
    <w:rsid w:val="00772387"/>
    <w:rsid w:val="00772A0C"/>
    <w:rsid w:val="007746C5"/>
    <w:rsid w:val="00774AD1"/>
    <w:rsid w:val="00774AEA"/>
    <w:rsid w:val="0077639B"/>
    <w:rsid w:val="00776F81"/>
    <w:rsid w:val="0077740D"/>
    <w:rsid w:val="00777821"/>
    <w:rsid w:val="00780169"/>
    <w:rsid w:val="007813AC"/>
    <w:rsid w:val="00781F80"/>
    <w:rsid w:val="00782506"/>
    <w:rsid w:val="00782BE1"/>
    <w:rsid w:val="00782D06"/>
    <w:rsid w:val="00784530"/>
    <w:rsid w:val="00785885"/>
    <w:rsid w:val="00786172"/>
    <w:rsid w:val="007861D1"/>
    <w:rsid w:val="00786CBE"/>
    <w:rsid w:val="00787372"/>
    <w:rsid w:val="0079022F"/>
    <w:rsid w:val="00791E23"/>
    <w:rsid w:val="007931E9"/>
    <w:rsid w:val="00795B8E"/>
    <w:rsid w:val="00795BD3"/>
    <w:rsid w:val="00796676"/>
    <w:rsid w:val="0079677B"/>
    <w:rsid w:val="00796B68"/>
    <w:rsid w:val="00796DDD"/>
    <w:rsid w:val="007A48B5"/>
    <w:rsid w:val="007A4C08"/>
    <w:rsid w:val="007A5423"/>
    <w:rsid w:val="007A6EF2"/>
    <w:rsid w:val="007A74AA"/>
    <w:rsid w:val="007A7507"/>
    <w:rsid w:val="007A7B61"/>
    <w:rsid w:val="007B06A8"/>
    <w:rsid w:val="007B1691"/>
    <w:rsid w:val="007B3BFF"/>
    <w:rsid w:val="007B47E9"/>
    <w:rsid w:val="007B5377"/>
    <w:rsid w:val="007B5436"/>
    <w:rsid w:val="007B7601"/>
    <w:rsid w:val="007C069F"/>
    <w:rsid w:val="007C2F60"/>
    <w:rsid w:val="007C43B2"/>
    <w:rsid w:val="007C4D97"/>
    <w:rsid w:val="007C76BF"/>
    <w:rsid w:val="007D0079"/>
    <w:rsid w:val="007D0C4E"/>
    <w:rsid w:val="007D0F07"/>
    <w:rsid w:val="007D16B4"/>
    <w:rsid w:val="007D262D"/>
    <w:rsid w:val="007D2913"/>
    <w:rsid w:val="007D35C9"/>
    <w:rsid w:val="007D39A9"/>
    <w:rsid w:val="007D39F5"/>
    <w:rsid w:val="007D4C5C"/>
    <w:rsid w:val="007D5863"/>
    <w:rsid w:val="007D6B1D"/>
    <w:rsid w:val="007D6E9B"/>
    <w:rsid w:val="007D7279"/>
    <w:rsid w:val="007D7B0E"/>
    <w:rsid w:val="007E084E"/>
    <w:rsid w:val="007E1CB8"/>
    <w:rsid w:val="007E3EE0"/>
    <w:rsid w:val="007E4362"/>
    <w:rsid w:val="007E473A"/>
    <w:rsid w:val="007E47D8"/>
    <w:rsid w:val="007E4889"/>
    <w:rsid w:val="007E565B"/>
    <w:rsid w:val="007E5E2D"/>
    <w:rsid w:val="007E6122"/>
    <w:rsid w:val="007E6258"/>
    <w:rsid w:val="007E6524"/>
    <w:rsid w:val="007E6663"/>
    <w:rsid w:val="007F110E"/>
    <w:rsid w:val="007F1AF2"/>
    <w:rsid w:val="007F2191"/>
    <w:rsid w:val="007F3EE1"/>
    <w:rsid w:val="007F4031"/>
    <w:rsid w:val="007F5FED"/>
    <w:rsid w:val="007F6061"/>
    <w:rsid w:val="007F7853"/>
    <w:rsid w:val="007F7EB5"/>
    <w:rsid w:val="00800BC9"/>
    <w:rsid w:val="008018D3"/>
    <w:rsid w:val="00803569"/>
    <w:rsid w:val="00804386"/>
    <w:rsid w:val="0080630C"/>
    <w:rsid w:val="0080643A"/>
    <w:rsid w:val="00807BF9"/>
    <w:rsid w:val="00807F2F"/>
    <w:rsid w:val="00810F82"/>
    <w:rsid w:val="008122D8"/>
    <w:rsid w:val="008125F6"/>
    <w:rsid w:val="0081630F"/>
    <w:rsid w:val="008205F8"/>
    <w:rsid w:val="00820C5B"/>
    <w:rsid w:val="00820D4F"/>
    <w:rsid w:val="00821AA0"/>
    <w:rsid w:val="00823146"/>
    <w:rsid w:val="008233E8"/>
    <w:rsid w:val="008250D6"/>
    <w:rsid w:val="0082536C"/>
    <w:rsid w:val="008253CA"/>
    <w:rsid w:val="00825608"/>
    <w:rsid w:val="008266A4"/>
    <w:rsid w:val="00827022"/>
    <w:rsid w:val="00827343"/>
    <w:rsid w:val="00827692"/>
    <w:rsid w:val="00827D68"/>
    <w:rsid w:val="00830675"/>
    <w:rsid w:val="008309DB"/>
    <w:rsid w:val="0083299C"/>
    <w:rsid w:val="00833488"/>
    <w:rsid w:val="00833D75"/>
    <w:rsid w:val="008349DF"/>
    <w:rsid w:val="00834BA9"/>
    <w:rsid w:val="00836093"/>
    <w:rsid w:val="0083616A"/>
    <w:rsid w:val="008375E9"/>
    <w:rsid w:val="00837A7B"/>
    <w:rsid w:val="00840DEF"/>
    <w:rsid w:val="00842C9B"/>
    <w:rsid w:val="00844A52"/>
    <w:rsid w:val="00844E5A"/>
    <w:rsid w:val="00852C04"/>
    <w:rsid w:val="00852E6D"/>
    <w:rsid w:val="0085307F"/>
    <w:rsid w:val="008533A7"/>
    <w:rsid w:val="00853726"/>
    <w:rsid w:val="00854C6D"/>
    <w:rsid w:val="00854F28"/>
    <w:rsid w:val="0085545B"/>
    <w:rsid w:val="008568D9"/>
    <w:rsid w:val="00856FE0"/>
    <w:rsid w:val="00857CEC"/>
    <w:rsid w:val="00860449"/>
    <w:rsid w:val="00860A36"/>
    <w:rsid w:val="0086119C"/>
    <w:rsid w:val="008615DC"/>
    <w:rsid w:val="008615E1"/>
    <w:rsid w:val="00862488"/>
    <w:rsid w:val="00862AB6"/>
    <w:rsid w:val="00862CD9"/>
    <w:rsid w:val="00863925"/>
    <w:rsid w:val="00865BA2"/>
    <w:rsid w:val="00866C59"/>
    <w:rsid w:val="00866EF7"/>
    <w:rsid w:val="00867052"/>
    <w:rsid w:val="00867932"/>
    <w:rsid w:val="008702B2"/>
    <w:rsid w:val="008703C8"/>
    <w:rsid w:val="00871C2B"/>
    <w:rsid w:val="00871F29"/>
    <w:rsid w:val="00872A2C"/>
    <w:rsid w:val="00873796"/>
    <w:rsid w:val="00874357"/>
    <w:rsid w:val="008759DE"/>
    <w:rsid w:val="00876445"/>
    <w:rsid w:val="0087670A"/>
    <w:rsid w:val="008771BA"/>
    <w:rsid w:val="008771CC"/>
    <w:rsid w:val="0088101A"/>
    <w:rsid w:val="008813F8"/>
    <w:rsid w:val="008814A3"/>
    <w:rsid w:val="00881CCC"/>
    <w:rsid w:val="00884793"/>
    <w:rsid w:val="0088505A"/>
    <w:rsid w:val="00885AA3"/>
    <w:rsid w:val="00887216"/>
    <w:rsid w:val="00887290"/>
    <w:rsid w:val="008906ED"/>
    <w:rsid w:val="00890778"/>
    <w:rsid w:val="00890F7F"/>
    <w:rsid w:val="00892EE3"/>
    <w:rsid w:val="008936C1"/>
    <w:rsid w:val="00893A8E"/>
    <w:rsid w:val="0089400B"/>
    <w:rsid w:val="008942B6"/>
    <w:rsid w:val="0089548B"/>
    <w:rsid w:val="008A04C7"/>
    <w:rsid w:val="008A06C9"/>
    <w:rsid w:val="008A096F"/>
    <w:rsid w:val="008A21C4"/>
    <w:rsid w:val="008A276D"/>
    <w:rsid w:val="008A3196"/>
    <w:rsid w:val="008A4F87"/>
    <w:rsid w:val="008A4F95"/>
    <w:rsid w:val="008A5108"/>
    <w:rsid w:val="008A571C"/>
    <w:rsid w:val="008A6BF6"/>
    <w:rsid w:val="008A7DD7"/>
    <w:rsid w:val="008B033F"/>
    <w:rsid w:val="008B07C1"/>
    <w:rsid w:val="008B1A74"/>
    <w:rsid w:val="008B1CC2"/>
    <w:rsid w:val="008B4261"/>
    <w:rsid w:val="008B50C9"/>
    <w:rsid w:val="008B54D5"/>
    <w:rsid w:val="008C0BC2"/>
    <w:rsid w:val="008C0E5C"/>
    <w:rsid w:val="008C1EA9"/>
    <w:rsid w:val="008C38EE"/>
    <w:rsid w:val="008C4943"/>
    <w:rsid w:val="008C4E8D"/>
    <w:rsid w:val="008C4FE6"/>
    <w:rsid w:val="008C6A5F"/>
    <w:rsid w:val="008C7E18"/>
    <w:rsid w:val="008D04E8"/>
    <w:rsid w:val="008D0980"/>
    <w:rsid w:val="008D15DD"/>
    <w:rsid w:val="008D15F8"/>
    <w:rsid w:val="008D4432"/>
    <w:rsid w:val="008D462C"/>
    <w:rsid w:val="008D477C"/>
    <w:rsid w:val="008D478A"/>
    <w:rsid w:val="008D4A5F"/>
    <w:rsid w:val="008D5027"/>
    <w:rsid w:val="008D581D"/>
    <w:rsid w:val="008D5AF2"/>
    <w:rsid w:val="008D61F5"/>
    <w:rsid w:val="008D6475"/>
    <w:rsid w:val="008D7754"/>
    <w:rsid w:val="008D7954"/>
    <w:rsid w:val="008E045D"/>
    <w:rsid w:val="008E0465"/>
    <w:rsid w:val="008E2424"/>
    <w:rsid w:val="008E39C8"/>
    <w:rsid w:val="008E4904"/>
    <w:rsid w:val="008E4C4E"/>
    <w:rsid w:val="008E578A"/>
    <w:rsid w:val="008E7CDA"/>
    <w:rsid w:val="008E7D4D"/>
    <w:rsid w:val="008F16E0"/>
    <w:rsid w:val="008F299B"/>
    <w:rsid w:val="008F3352"/>
    <w:rsid w:val="008F4749"/>
    <w:rsid w:val="008F5469"/>
    <w:rsid w:val="008F7C64"/>
    <w:rsid w:val="0090415A"/>
    <w:rsid w:val="00904D42"/>
    <w:rsid w:val="00905B41"/>
    <w:rsid w:val="00905E03"/>
    <w:rsid w:val="00906476"/>
    <w:rsid w:val="0090749A"/>
    <w:rsid w:val="009074EC"/>
    <w:rsid w:val="009078A7"/>
    <w:rsid w:val="0090799C"/>
    <w:rsid w:val="0091051C"/>
    <w:rsid w:val="00910817"/>
    <w:rsid w:val="0091331C"/>
    <w:rsid w:val="00913B6E"/>
    <w:rsid w:val="00913FC3"/>
    <w:rsid w:val="00915602"/>
    <w:rsid w:val="00916711"/>
    <w:rsid w:val="00920B88"/>
    <w:rsid w:val="00921FE7"/>
    <w:rsid w:val="00923DF4"/>
    <w:rsid w:val="009249AF"/>
    <w:rsid w:val="00924B06"/>
    <w:rsid w:val="00925B56"/>
    <w:rsid w:val="00925E5A"/>
    <w:rsid w:val="00926662"/>
    <w:rsid w:val="009268DB"/>
    <w:rsid w:val="00927252"/>
    <w:rsid w:val="00927BBF"/>
    <w:rsid w:val="0093044C"/>
    <w:rsid w:val="00930943"/>
    <w:rsid w:val="00932FC2"/>
    <w:rsid w:val="0093386E"/>
    <w:rsid w:val="00933C80"/>
    <w:rsid w:val="0093404E"/>
    <w:rsid w:val="00934513"/>
    <w:rsid w:val="00934C8A"/>
    <w:rsid w:val="0093588F"/>
    <w:rsid w:val="00935DF4"/>
    <w:rsid w:val="00936868"/>
    <w:rsid w:val="00936C26"/>
    <w:rsid w:val="00936CF7"/>
    <w:rsid w:val="00937222"/>
    <w:rsid w:val="00937E9F"/>
    <w:rsid w:val="0094026C"/>
    <w:rsid w:val="00940464"/>
    <w:rsid w:val="0094066D"/>
    <w:rsid w:val="00942263"/>
    <w:rsid w:val="009426F4"/>
    <w:rsid w:val="00942785"/>
    <w:rsid w:val="0094335E"/>
    <w:rsid w:val="00943769"/>
    <w:rsid w:val="009449AD"/>
    <w:rsid w:val="00947328"/>
    <w:rsid w:val="009474B0"/>
    <w:rsid w:val="00950A10"/>
    <w:rsid w:val="00952746"/>
    <w:rsid w:val="00953361"/>
    <w:rsid w:val="00954BF4"/>
    <w:rsid w:val="00954D56"/>
    <w:rsid w:val="00955FF5"/>
    <w:rsid w:val="00956182"/>
    <w:rsid w:val="00956A0B"/>
    <w:rsid w:val="00956DB1"/>
    <w:rsid w:val="009600DF"/>
    <w:rsid w:val="00960E03"/>
    <w:rsid w:val="00961F46"/>
    <w:rsid w:val="00963A1D"/>
    <w:rsid w:val="00964137"/>
    <w:rsid w:val="0096770C"/>
    <w:rsid w:val="00967817"/>
    <w:rsid w:val="00967975"/>
    <w:rsid w:val="00967D83"/>
    <w:rsid w:val="00967DAC"/>
    <w:rsid w:val="00970031"/>
    <w:rsid w:val="00970519"/>
    <w:rsid w:val="00972338"/>
    <w:rsid w:val="009731FB"/>
    <w:rsid w:val="00974459"/>
    <w:rsid w:val="009745F6"/>
    <w:rsid w:val="00974C5E"/>
    <w:rsid w:val="00975537"/>
    <w:rsid w:val="009769A1"/>
    <w:rsid w:val="00976C71"/>
    <w:rsid w:val="00977615"/>
    <w:rsid w:val="00977791"/>
    <w:rsid w:val="009777AB"/>
    <w:rsid w:val="00977D58"/>
    <w:rsid w:val="009802C4"/>
    <w:rsid w:val="00980A0F"/>
    <w:rsid w:val="00981570"/>
    <w:rsid w:val="00981725"/>
    <w:rsid w:val="00982E2A"/>
    <w:rsid w:val="00984C72"/>
    <w:rsid w:val="00984DB6"/>
    <w:rsid w:val="0098612C"/>
    <w:rsid w:val="00986D6C"/>
    <w:rsid w:val="00986F5B"/>
    <w:rsid w:val="00986FEA"/>
    <w:rsid w:val="009870D3"/>
    <w:rsid w:val="00987D46"/>
    <w:rsid w:val="009901AA"/>
    <w:rsid w:val="0099116E"/>
    <w:rsid w:val="0099187B"/>
    <w:rsid w:val="009919DD"/>
    <w:rsid w:val="00991CE7"/>
    <w:rsid w:val="009965C2"/>
    <w:rsid w:val="00996B8B"/>
    <w:rsid w:val="00997550"/>
    <w:rsid w:val="00997E37"/>
    <w:rsid w:val="00997F3A"/>
    <w:rsid w:val="009A0AB2"/>
    <w:rsid w:val="009A0E48"/>
    <w:rsid w:val="009A1273"/>
    <w:rsid w:val="009A12CE"/>
    <w:rsid w:val="009A1B2C"/>
    <w:rsid w:val="009A24DD"/>
    <w:rsid w:val="009A2A87"/>
    <w:rsid w:val="009A35D4"/>
    <w:rsid w:val="009A488D"/>
    <w:rsid w:val="009A6411"/>
    <w:rsid w:val="009A6638"/>
    <w:rsid w:val="009A6CC2"/>
    <w:rsid w:val="009A6DCB"/>
    <w:rsid w:val="009A75B6"/>
    <w:rsid w:val="009A7B9E"/>
    <w:rsid w:val="009B0A00"/>
    <w:rsid w:val="009B1EE9"/>
    <w:rsid w:val="009B2106"/>
    <w:rsid w:val="009B244D"/>
    <w:rsid w:val="009B2B51"/>
    <w:rsid w:val="009B42E5"/>
    <w:rsid w:val="009B544A"/>
    <w:rsid w:val="009C0611"/>
    <w:rsid w:val="009C0B51"/>
    <w:rsid w:val="009C17B9"/>
    <w:rsid w:val="009C1BC6"/>
    <w:rsid w:val="009C29A1"/>
    <w:rsid w:val="009C2E3F"/>
    <w:rsid w:val="009C43D4"/>
    <w:rsid w:val="009C4568"/>
    <w:rsid w:val="009C4B56"/>
    <w:rsid w:val="009C4D27"/>
    <w:rsid w:val="009C53F7"/>
    <w:rsid w:val="009C5612"/>
    <w:rsid w:val="009C6440"/>
    <w:rsid w:val="009C7790"/>
    <w:rsid w:val="009D0B1B"/>
    <w:rsid w:val="009D1E92"/>
    <w:rsid w:val="009D3481"/>
    <w:rsid w:val="009D4E9E"/>
    <w:rsid w:val="009D5458"/>
    <w:rsid w:val="009D55CE"/>
    <w:rsid w:val="009D5692"/>
    <w:rsid w:val="009D5AA2"/>
    <w:rsid w:val="009D7A17"/>
    <w:rsid w:val="009D7EA4"/>
    <w:rsid w:val="009E0F9E"/>
    <w:rsid w:val="009E10F8"/>
    <w:rsid w:val="009E11A4"/>
    <w:rsid w:val="009E2ED8"/>
    <w:rsid w:val="009E2EE9"/>
    <w:rsid w:val="009E4421"/>
    <w:rsid w:val="009E482E"/>
    <w:rsid w:val="009E4918"/>
    <w:rsid w:val="009E529F"/>
    <w:rsid w:val="009E613E"/>
    <w:rsid w:val="009E6472"/>
    <w:rsid w:val="009E655B"/>
    <w:rsid w:val="009E665F"/>
    <w:rsid w:val="009E6FD1"/>
    <w:rsid w:val="009E7A17"/>
    <w:rsid w:val="009E7B05"/>
    <w:rsid w:val="009F1F26"/>
    <w:rsid w:val="009F2450"/>
    <w:rsid w:val="009F2739"/>
    <w:rsid w:val="009F2D1C"/>
    <w:rsid w:val="009F37B6"/>
    <w:rsid w:val="009F59B4"/>
    <w:rsid w:val="009F7BD1"/>
    <w:rsid w:val="00A00A0F"/>
    <w:rsid w:val="00A00DC3"/>
    <w:rsid w:val="00A01D7A"/>
    <w:rsid w:val="00A02397"/>
    <w:rsid w:val="00A02CCE"/>
    <w:rsid w:val="00A030DD"/>
    <w:rsid w:val="00A037FA"/>
    <w:rsid w:val="00A041A1"/>
    <w:rsid w:val="00A04B07"/>
    <w:rsid w:val="00A04B82"/>
    <w:rsid w:val="00A05D2A"/>
    <w:rsid w:val="00A06245"/>
    <w:rsid w:val="00A10364"/>
    <w:rsid w:val="00A10B7D"/>
    <w:rsid w:val="00A111E1"/>
    <w:rsid w:val="00A1273B"/>
    <w:rsid w:val="00A13B0D"/>
    <w:rsid w:val="00A144F9"/>
    <w:rsid w:val="00A1484F"/>
    <w:rsid w:val="00A15201"/>
    <w:rsid w:val="00A160AC"/>
    <w:rsid w:val="00A1740A"/>
    <w:rsid w:val="00A22A40"/>
    <w:rsid w:val="00A23A40"/>
    <w:rsid w:val="00A23B52"/>
    <w:rsid w:val="00A24AF2"/>
    <w:rsid w:val="00A24E59"/>
    <w:rsid w:val="00A262B4"/>
    <w:rsid w:val="00A27CBC"/>
    <w:rsid w:val="00A301C2"/>
    <w:rsid w:val="00A30698"/>
    <w:rsid w:val="00A30DD6"/>
    <w:rsid w:val="00A30EE8"/>
    <w:rsid w:val="00A31074"/>
    <w:rsid w:val="00A31A41"/>
    <w:rsid w:val="00A32723"/>
    <w:rsid w:val="00A337E4"/>
    <w:rsid w:val="00A3413A"/>
    <w:rsid w:val="00A348DF"/>
    <w:rsid w:val="00A3544B"/>
    <w:rsid w:val="00A369E0"/>
    <w:rsid w:val="00A36D53"/>
    <w:rsid w:val="00A36EDB"/>
    <w:rsid w:val="00A37A65"/>
    <w:rsid w:val="00A37CB8"/>
    <w:rsid w:val="00A37F52"/>
    <w:rsid w:val="00A402F8"/>
    <w:rsid w:val="00A4044F"/>
    <w:rsid w:val="00A404C9"/>
    <w:rsid w:val="00A409B1"/>
    <w:rsid w:val="00A40D00"/>
    <w:rsid w:val="00A40D5B"/>
    <w:rsid w:val="00A41850"/>
    <w:rsid w:val="00A41FAC"/>
    <w:rsid w:val="00A43E14"/>
    <w:rsid w:val="00A4514F"/>
    <w:rsid w:val="00A45B7D"/>
    <w:rsid w:val="00A46C8D"/>
    <w:rsid w:val="00A47385"/>
    <w:rsid w:val="00A505D6"/>
    <w:rsid w:val="00A53F05"/>
    <w:rsid w:val="00A54343"/>
    <w:rsid w:val="00A55414"/>
    <w:rsid w:val="00A55439"/>
    <w:rsid w:val="00A55883"/>
    <w:rsid w:val="00A57C79"/>
    <w:rsid w:val="00A57E62"/>
    <w:rsid w:val="00A6188D"/>
    <w:rsid w:val="00A63593"/>
    <w:rsid w:val="00A63840"/>
    <w:rsid w:val="00A65B4C"/>
    <w:rsid w:val="00A70803"/>
    <w:rsid w:val="00A71502"/>
    <w:rsid w:val="00A716EB"/>
    <w:rsid w:val="00A72EA2"/>
    <w:rsid w:val="00A7549C"/>
    <w:rsid w:val="00A75AAE"/>
    <w:rsid w:val="00A7762D"/>
    <w:rsid w:val="00A77889"/>
    <w:rsid w:val="00A80182"/>
    <w:rsid w:val="00A816D1"/>
    <w:rsid w:val="00A829FB"/>
    <w:rsid w:val="00A82CB9"/>
    <w:rsid w:val="00A83509"/>
    <w:rsid w:val="00A84796"/>
    <w:rsid w:val="00A870CB"/>
    <w:rsid w:val="00A872D7"/>
    <w:rsid w:val="00A8762D"/>
    <w:rsid w:val="00A87EB4"/>
    <w:rsid w:val="00A900E0"/>
    <w:rsid w:val="00A92EFB"/>
    <w:rsid w:val="00A9311C"/>
    <w:rsid w:val="00A94121"/>
    <w:rsid w:val="00A96CD5"/>
    <w:rsid w:val="00A977A9"/>
    <w:rsid w:val="00AA2454"/>
    <w:rsid w:val="00AA39B3"/>
    <w:rsid w:val="00AA4120"/>
    <w:rsid w:val="00AA415E"/>
    <w:rsid w:val="00AA51E8"/>
    <w:rsid w:val="00AA5890"/>
    <w:rsid w:val="00AA5DE7"/>
    <w:rsid w:val="00AA5F46"/>
    <w:rsid w:val="00AA6240"/>
    <w:rsid w:val="00AA6B6E"/>
    <w:rsid w:val="00AA7F21"/>
    <w:rsid w:val="00AB0864"/>
    <w:rsid w:val="00AB0BF9"/>
    <w:rsid w:val="00AB0C0A"/>
    <w:rsid w:val="00AB0F5B"/>
    <w:rsid w:val="00AB194B"/>
    <w:rsid w:val="00AB1B17"/>
    <w:rsid w:val="00AB4232"/>
    <w:rsid w:val="00AB499F"/>
    <w:rsid w:val="00AB50D0"/>
    <w:rsid w:val="00AB59B1"/>
    <w:rsid w:val="00AB5DE2"/>
    <w:rsid w:val="00AB74FB"/>
    <w:rsid w:val="00AB7BEE"/>
    <w:rsid w:val="00AB7C86"/>
    <w:rsid w:val="00AB7EC6"/>
    <w:rsid w:val="00AC17CC"/>
    <w:rsid w:val="00AC47C8"/>
    <w:rsid w:val="00AC5DEF"/>
    <w:rsid w:val="00AC6167"/>
    <w:rsid w:val="00AC68F4"/>
    <w:rsid w:val="00AC6C97"/>
    <w:rsid w:val="00AC739E"/>
    <w:rsid w:val="00AC7FCA"/>
    <w:rsid w:val="00AD0523"/>
    <w:rsid w:val="00AD068E"/>
    <w:rsid w:val="00AD0A8E"/>
    <w:rsid w:val="00AD243E"/>
    <w:rsid w:val="00AD2973"/>
    <w:rsid w:val="00AD31F4"/>
    <w:rsid w:val="00AD5135"/>
    <w:rsid w:val="00AD52C0"/>
    <w:rsid w:val="00AD5DB6"/>
    <w:rsid w:val="00AD6C77"/>
    <w:rsid w:val="00AD75A5"/>
    <w:rsid w:val="00AD7676"/>
    <w:rsid w:val="00AE023C"/>
    <w:rsid w:val="00AE1D2E"/>
    <w:rsid w:val="00AE30D3"/>
    <w:rsid w:val="00AE3247"/>
    <w:rsid w:val="00AE3B23"/>
    <w:rsid w:val="00AE3C51"/>
    <w:rsid w:val="00AE49D3"/>
    <w:rsid w:val="00AE515D"/>
    <w:rsid w:val="00AE5277"/>
    <w:rsid w:val="00AE6599"/>
    <w:rsid w:val="00AE6731"/>
    <w:rsid w:val="00AF1B46"/>
    <w:rsid w:val="00AF238B"/>
    <w:rsid w:val="00AF248A"/>
    <w:rsid w:val="00AF3A2D"/>
    <w:rsid w:val="00AF4345"/>
    <w:rsid w:val="00AF4AEC"/>
    <w:rsid w:val="00AF574C"/>
    <w:rsid w:val="00AF66FE"/>
    <w:rsid w:val="00AF6E78"/>
    <w:rsid w:val="00AF7387"/>
    <w:rsid w:val="00AF7F0B"/>
    <w:rsid w:val="00AF7F59"/>
    <w:rsid w:val="00B00A71"/>
    <w:rsid w:val="00B03886"/>
    <w:rsid w:val="00B043A2"/>
    <w:rsid w:val="00B04858"/>
    <w:rsid w:val="00B04876"/>
    <w:rsid w:val="00B04F83"/>
    <w:rsid w:val="00B0525F"/>
    <w:rsid w:val="00B0533F"/>
    <w:rsid w:val="00B05345"/>
    <w:rsid w:val="00B10742"/>
    <w:rsid w:val="00B10AAD"/>
    <w:rsid w:val="00B1124A"/>
    <w:rsid w:val="00B11568"/>
    <w:rsid w:val="00B1208D"/>
    <w:rsid w:val="00B123CB"/>
    <w:rsid w:val="00B137F8"/>
    <w:rsid w:val="00B1382A"/>
    <w:rsid w:val="00B14326"/>
    <w:rsid w:val="00B14748"/>
    <w:rsid w:val="00B15554"/>
    <w:rsid w:val="00B15AED"/>
    <w:rsid w:val="00B16087"/>
    <w:rsid w:val="00B16F5D"/>
    <w:rsid w:val="00B17A90"/>
    <w:rsid w:val="00B17E5A"/>
    <w:rsid w:val="00B17F3F"/>
    <w:rsid w:val="00B21724"/>
    <w:rsid w:val="00B2230E"/>
    <w:rsid w:val="00B22C98"/>
    <w:rsid w:val="00B22D9E"/>
    <w:rsid w:val="00B25B13"/>
    <w:rsid w:val="00B265D4"/>
    <w:rsid w:val="00B2744B"/>
    <w:rsid w:val="00B27855"/>
    <w:rsid w:val="00B310C9"/>
    <w:rsid w:val="00B31149"/>
    <w:rsid w:val="00B3332D"/>
    <w:rsid w:val="00B3392E"/>
    <w:rsid w:val="00B343EC"/>
    <w:rsid w:val="00B35C0C"/>
    <w:rsid w:val="00B407CA"/>
    <w:rsid w:val="00B41633"/>
    <w:rsid w:val="00B43575"/>
    <w:rsid w:val="00B44C61"/>
    <w:rsid w:val="00B461D0"/>
    <w:rsid w:val="00B46765"/>
    <w:rsid w:val="00B47D64"/>
    <w:rsid w:val="00B509CB"/>
    <w:rsid w:val="00B515EC"/>
    <w:rsid w:val="00B51E37"/>
    <w:rsid w:val="00B52C00"/>
    <w:rsid w:val="00B53110"/>
    <w:rsid w:val="00B550BB"/>
    <w:rsid w:val="00B553BB"/>
    <w:rsid w:val="00B55E25"/>
    <w:rsid w:val="00B57029"/>
    <w:rsid w:val="00B57904"/>
    <w:rsid w:val="00B57D06"/>
    <w:rsid w:val="00B6030F"/>
    <w:rsid w:val="00B60EEC"/>
    <w:rsid w:val="00B636D2"/>
    <w:rsid w:val="00B63E24"/>
    <w:rsid w:val="00B64799"/>
    <w:rsid w:val="00B65C6B"/>
    <w:rsid w:val="00B65E71"/>
    <w:rsid w:val="00B668D7"/>
    <w:rsid w:val="00B66F17"/>
    <w:rsid w:val="00B672CD"/>
    <w:rsid w:val="00B67802"/>
    <w:rsid w:val="00B67981"/>
    <w:rsid w:val="00B67DEB"/>
    <w:rsid w:val="00B71954"/>
    <w:rsid w:val="00B72AB7"/>
    <w:rsid w:val="00B73DF0"/>
    <w:rsid w:val="00B741E6"/>
    <w:rsid w:val="00B7524C"/>
    <w:rsid w:val="00B75617"/>
    <w:rsid w:val="00B757FF"/>
    <w:rsid w:val="00B75DE5"/>
    <w:rsid w:val="00B761F5"/>
    <w:rsid w:val="00B762DB"/>
    <w:rsid w:val="00B77FAD"/>
    <w:rsid w:val="00B803FE"/>
    <w:rsid w:val="00B80B63"/>
    <w:rsid w:val="00B80EF8"/>
    <w:rsid w:val="00B822C8"/>
    <w:rsid w:val="00B82403"/>
    <w:rsid w:val="00B82C82"/>
    <w:rsid w:val="00B853A7"/>
    <w:rsid w:val="00B86E4D"/>
    <w:rsid w:val="00B9040C"/>
    <w:rsid w:val="00B91E30"/>
    <w:rsid w:val="00B925F5"/>
    <w:rsid w:val="00B94B62"/>
    <w:rsid w:val="00B95B61"/>
    <w:rsid w:val="00B95BF9"/>
    <w:rsid w:val="00B95E73"/>
    <w:rsid w:val="00B95EC6"/>
    <w:rsid w:val="00B97BA2"/>
    <w:rsid w:val="00B97F13"/>
    <w:rsid w:val="00BA0067"/>
    <w:rsid w:val="00BA13B9"/>
    <w:rsid w:val="00BA2471"/>
    <w:rsid w:val="00BA29D2"/>
    <w:rsid w:val="00BA2E1F"/>
    <w:rsid w:val="00BA4176"/>
    <w:rsid w:val="00BA4391"/>
    <w:rsid w:val="00BA43AB"/>
    <w:rsid w:val="00BA45B2"/>
    <w:rsid w:val="00BA46E1"/>
    <w:rsid w:val="00BA4EBC"/>
    <w:rsid w:val="00BA5F80"/>
    <w:rsid w:val="00BA607D"/>
    <w:rsid w:val="00BA62B1"/>
    <w:rsid w:val="00BA664D"/>
    <w:rsid w:val="00BA75E9"/>
    <w:rsid w:val="00BA7F0F"/>
    <w:rsid w:val="00BB05EE"/>
    <w:rsid w:val="00BB1EA4"/>
    <w:rsid w:val="00BB3A94"/>
    <w:rsid w:val="00BB3D96"/>
    <w:rsid w:val="00BB4EC7"/>
    <w:rsid w:val="00BB5064"/>
    <w:rsid w:val="00BB5079"/>
    <w:rsid w:val="00BB65C2"/>
    <w:rsid w:val="00BB6D35"/>
    <w:rsid w:val="00BB77AE"/>
    <w:rsid w:val="00BC0D4A"/>
    <w:rsid w:val="00BC113C"/>
    <w:rsid w:val="00BC11A5"/>
    <w:rsid w:val="00BC1600"/>
    <w:rsid w:val="00BC3E19"/>
    <w:rsid w:val="00BC4421"/>
    <w:rsid w:val="00BC53F6"/>
    <w:rsid w:val="00BC5556"/>
    <w:rsid w:val="00BC576B"/>
    <w:rsid w:val="00BC64EC"/>
    <w:rsid w:val="00BD0132"/>
    <w:rsid w:val="00BD01F8"/>
    <w:rsid w:val="00BD065D"/>
    <w:rsid w:val="00BD0A7B"/>
    <w:rsid w:val="00BD10C1"/>
    <w:rsid w:val="00BD10F8"/>
    <w:rsid w:val="00BD12C8"/>
    <w:rsid w:val="00BD2AF5"/>
    <w:rsid w:val="00BD2DBB"/>
    <w:rsid w:val="00BE09CD"/>
    <w:rsid w:val="00BE1B2A"/>
    <w:rsid w:val="00BE3C82"/>
    <w:rsid w:val="00BE4033"/>
    <w:rsid w:val="00BE5B84"/>
    <w:rsid w:val="00BE6BA7"/>
    <w:rsid w:val="00BE71E4"/>
    <w:rsid w:val="00BF1231"/>
    <w:rsid w:val="00BF1962"/>
    <w:rsid w:val="00BF1DCF"/>
    <w:rsid w:val="00BF20A4"/>
    <w:rsid w:val="00BF36BF"/>
    <w:rsid w:val="00BF3DAD"/>
    <w:rsid w:val="00BF3E43"/>
    <w:rsid w:val="00BF48A7"/>
    <w:rsid w:val="00BF58A2"/>
    <w:rsid w:val="00C00071"/>
    <w:rsid w:val="00C005D4"/>
    <w:rsid w:val="00C00B91"/>
    <w:rsid w:val="00C0288E"/>
    <w:rsid w:val="00C02BE2"/>
    <w:rsid w:val="00C0374B"/>
    <w:rsid w:val="00C050B5"/>
    <w:rsid w:val="00C05172"/>
    <w:rsid w:val="00C06CFE"/>
    <w:rsid w:val="00C10F3E"/>
    <w:rsid w:val="00C14140"/>
    <w:rsid w:val="00C14471"/>
    <w:rsid w:val="00C16A59"/>
    <w:rsid w:val="00C200FF"/>
    <w:rsid w:val="00C20F81"/>
    <w:rsid w:val="00C210F0"/>
    <w:rsid w:val="00C22F04"/>
    <w:rsid w:val="00C23FDA"/>
    <w:rsid w:val="00C248D5"/>
    <w:rsid w:val="00C267BD"/>
    <w:rsid w:val="00C27A9D"/>
    <w:rsid w:val="00C30B42"/>
    <w:rsid w:val="00C31C0D"/>
    <w:rsid w:val="00C322F6"/>
    <w:rsid w:val="00C3316D"/>
    <w:rsid w:val="00C33EB9"/>
    <w:rsid w:val="00C34D3D"/>
    <w:rsid w:val="00C34EFB"/>
    <w:rsid w:val="00C36860"/>
    <w:rsid w:val="00C42890"/>
    <w:rsid w:val="00C42AB1"/>
    <w:rsid w:val="00C42CAB"/>
    <w:rsid w:val="00C42E6A"/>
    <w:rsid w:val="00C43727"/>
    <w:rsid w:val="00C454B5"/>
    <w:rsid w:val="00C45D83"/>
    <w:rsid w:val="00C46472"/>
    <w:rsid w:val="00C47AAC"/>
    <w:rsid w:val="00C5025C"/>
    <w:rsid w:val="00C505AD"/>
    <w:rsid w:val="00C52493"/>
    <w:rsid w:val="00C52C43"/>
    <w:rsid w:val="00C53EB0"/>
    <w:rsid w:val="00C55C29"/>
    <w:rsid w:val="00C55EE9"/>
    <w:rsid w:val="00C567AD"/>
    <w:rsid w:val="00C56D6C"/>
    <w:rsid w:val="00C577F9"/>
    <w:rsid w:val="00C60581"/>
    <w:rsid w:val="00C607FD"/>
    <w:rsid w:val="00C60E97"/>
    <w:rsid w:val="00C611F6"/>
    <w:rsid w:val="00C62524"/>
    <w:rsid w:val="00C62B17"/>
    <w:rsid w:val="00C640FB"/>
    <w:rsid w:val="00C6441B"/>
    <w:rsid w:val="00C64BC6"/>
    <w:rsid w:val="00C64E00"/>
    <w:rsid w:val="00C6618C"/>
    <w:rsid w:val="00C661E8"/>
    <w:rsid w:val="00C66A7D"/>
    <w:rsid w:val="00C67646"/>
    <w:rsid w:val="00C700AA"/>
    <w:rsid w:val="00C720B8"/>
    <w:rsid w:val="00C73542"/>
    <w:rsid w:val="00C7470F"/>
    <w:rsid w:val="00C748C0"/>
    <w:rsid w:val="00C75771"/>
    <w:rsid w:val="00C75C86"/>
    <w:rsid w:val="00C75CD8"/>
    <w:rsid w:val="00C76D82"/>
    <w:rsid w:val="00C77584"/>
    <w:rsid w:val="00C77759"/>
    <w:rsid w:val="00C804CF"/>
    <w:rsid w:val="00C809F9"/>
    <w:rsid w:val="00C8229D"/>
    <w:rsid w:val="00C830FB"/>
    <w:rsid w:val="00C83CC3"/>
    <w:rsid w:val="00C844BD"/>
    <w:rsid w:val="00C85EF0"/>
    <w:rsid w:val="00C85FE5"/>
    <w:rsid w:val="00C8736F"/>
    <w:rsid w:val="00C874CA"/>
    <w:rsid w:val="00C87535"/>
    <w:rsid w:val="00C87FB1"/>
    <w:rsid w:val="00C901E1"/>
    <w:rsid w:val="00C908D9"/>
    <w:rsid w:val="00C9158D"/>
    <w:rsid w:val="00C91893"/>
    <w:rsid w:val="00C92806"/>
    <w:rsid w:val="00C92F87"/>
    <w:rsid w:val="00C95B82"/>
    <w:rsid w:val="00C96682"/>
    <w:rsid w:val="00C970A3"/>
    <w:rsid w:val="00C970BA"/>
    <w:rsid w:val="00C973A1"/>
    <w:rsid w:val="00C97846"/>
    <w:rsid w:val="00C97F05"/>
    <w:rsid w:val="00CA007D"/>
    <w:rsid w:val="00CA154C"/>
    <w:rsid w:val="00CA18AA"/>
    <w:rsid w:val="00CA239A"/>
    <w:rsid w:val="00CA248F"/>
    <w:rsid w:val="00CA388D"/>
    <w:rsid w:val="00CA4141"/>
    <w:rsid w:val="00CA41E4"/>
    <w:rsid w:val="00CA58C7"/>
    <w:rsid w:val="00CA5FD7"/>
    <w:rsid w:val="00CA7935"/>
    <w:rsid w:val="00CA7ED5"/>
    <w:rsid w:val="00CB0150"/>
    <w:rsid w:val="00CB05DF"/>
    <w:rsid w:val="00CB0B12"/>
    <w:rsid w:val="00CB1754"/>
    <w:rsid w:val="00CB1C8E"/>
    <w:rsid w:val="00CB23E5"/>
    <w:rsid w:val="00CB327A"/>
    <w:rsid w:val="00CB485D"/>
    <w:rsid w:val="00CB4E6C"/>
    <w:rsid w:val="00CB5108"/>
    <w:rsid w:val="00CB5575"/>
    <w:rsid w:val="00CB6465"/>
    <w:rsid w:val="00CB65DD"/>
    <w:rsid w:val="00CB6A52"/>
    <w:rsid w:val="00CB7447"/>
    <w:rsid w:val="00CB7C7B"/>
    <w:rsid w:val="00CC0594"/>
    <w:rsid w:val="00CC0D83"/>
    <w:rsid w:val="00CC17C5"/>
    <w:rsid w:val="00CC2470"/>
    <w:rsid w:val="00CC38E0"/>
    <w:rsid w:val="00CC42C6"/>
    <w:rsid w:val="00CC459E"/>
    <w:rsid w:val="00CC4E24"/>
    <w:rsid w:val="00CC7495"/>
    <w:rsid w:val="00CC78F5"/>
    <w:rsid w:val="00CD1797"/>
    <w:rsid w:val="00CD1A3E"/>
    <w:rsid w:val="00CD54B4"/>
    <w:rsid w:val="00CD61D3"/>
    <w:rsid w:val="00CD7550"/>
    <w:rsid w:val="00CD7A69"/>
    <w:rsid w:val="00CD7E61"/>
    <w:rsid w:val="00CE03E9"/>
    <w:rsid w:val="00CE0D69"/>
    <w:rsid w:val="00CE1F33"/>
    <w:rsid w:val="00CE4C82"/>
    <w:rsid w:val="00CE4DE3"/>
    <w:rsid w:val="00CE4F74"/>
    <w:rsid w:val="00CE5289"/>
    <w:rsid w:val="00CE53CE"/>
    <w:rsid w:val="00CE610A"/>
    <w:rsid w:val="00CE6788"/>
    <w:rsid w:val="00CF042F"/>
    <w:rsid w:val="00CF0AE5"/>
    <w:rsid w:val="00CF0C29"/>
    <w:rsid w:val="00CF11D8"/>
    <w:rsid w:val="00CF2238"/>
    <w:rsid w:val="00CF37C5"/>
    <w:rsid w:val="00CF7F01"/>
    <w:rsid w:val="00D00206"/>
    <w:rsid w:val="00D02025"/>
    <w:rsid w:val="00D04723"/>
    <w:rsid w:val="00D04748"/>
    <w:rsid w:val="00D0482D"/>
    <w:rsid w:val="00D06571"/>
    <w:rsid w:val="00D07505"/>
    <w:rsid w:val="00D07CC1"/>
    <w:rsid w:val="00D10792"/>
    <w:rsid w:val="00D116A6"/>
    <w:rsid w:val="00D116DB"/>
    <w:rsid w:val="00D1361E"/>
    <w:rsid w:val="00D141CE"/>
    <w:rsid w:val="00D149E3"/>
    <w:rsid w:val="00D16C90"/>
    <w:rsid w:val="00D16CE2"/>
    <w:rsid w:val="00D1731A"/>
    <w:rsid w:val="00D17378"/>
    <w:rsid w:val="00D20C3F"/>
    <w:rsid w:val="00D21135"/>
    <w:rsid w:val="00D211C0"/>
    <w:rsid w:val="00D21C97"/>
    <w:rsid w:val="00D2255C"/>
    <w:rsid w:val="00D22853"/>
    <w:rsid w:val="00D22FBF"/>
    <w:rsid w:val="00D24404"/>
    <w:rsid w:val="00D252A9"/>
    <w:rsid w:val="00D25762"/>
    <w:rsid w:val="00D25BB4"/>
    <w:rsid w:val="00D26395"/>
    <w:rsid w:val="00D31C96"/>
    <w:rsid w:val="00D328EB"/>
    <w:rsid w:val="00D32FF6"/>
    <w:rsid w:val="00D33EB2"/>
    <w:rsid w:val="00D3482E"/>
    <w:rsid w:val="00D351FA"/>
    <w:rsid w:val="00D3579D"/>
    <w:rsid w:val="00D35F4A"/>
    <w:rsid w:val="00D3684B"/>
    <w:rsid w:val="00D36CA3"/>
    <w:rsid w:val="00D37244"/>
    <w:rsid w:val="00D37584"/>
    <w:rsid w:val="00D37695"/>
    <w:rsid w:val="00D4022E"/>
    <w:rsid w:val="00D41033"/>
    <w:rsid w:val="00D41A17"/>
    <w:rsid w:val="00D41E05"/>
    <w:rsid w:val="00D42135"/>
    <w:rsid w:val="00D42271"/>
    <w:rsid w:val="00D42F71"/>
    <w:rsid w:val="00D432D6"/>
    <w:rsid w:val="00D434F2"/>
    <w:rsid w:val="00D43CB1"/>
    <w:rsid w:val="00D4452C"/>
    <w:rsid w:val="00D44683"/>
    <w:rsid w:val="00D44695"/>
    <w:rsid w:val="00D458F0"/>
    <w:rsid w:val="00D45D77"/>
    <w:rsid w:val="00D47404"/>
    <w:rsid w:val="00D476D5"/>
    <w:rsid w:val="00D4789B"/>
    <w:rsid w:val="00D47910"/>
    <w:rsid w:val="00D51D7B"/>
    <w:rsid w:val="00D52552"/>
    <w:rsid w:val="00D52891"/>
    <w:rsid w:val="00D5332F"/>
    <w:rsid w:val="00D55302"/>
    <w:rsid w:val="00D55C76"/>
    <w:rsid w:val="00D56A49"/>
    <w:rsid w:val="00D56BFE"/>
    <w:rsid w:val="00D57709"/>
    <w:rsid w:val="00D615FE"/>
    <w:rsid w:val="00D61A82"/>
    <w:rsid w:val="00D61BB1"/>
    <w:rsid w:val="00D62D20"/>
    <w:rsid w:val="00D64921"/>
    <w:rsid w:val="00D64CB2"/>
    <w:rsid w:val="00D652D0"/>
    <w:rsid w:val="00D656EC"/>
    <w:rsid w:val="00D67B74"/>
    <w:rsid w:val="00D703CC"/>
    <w:rsid w:val="00D71528"/>
    <w:rsid w:val="00D744B5"/>
    <w:rsid w:val="00D749E1"/>
    <w:rsid w:val="00D74E79"/>
    <w:rsid w:val="00D75514"/>
    <w:rsid w:val="00D7681C"/>
    <w:rsid w:val="00D80548"/>
    <w:rsid w:val="00D821BC"/>
    <w:rsid w:val="00D83000"/>
    <w:rsid w:val="00D841EB"/>
    <w:rsid w:val="00D84F3F"/>
    <w:rsid w:val="00D85A0F"/>
    <w:rsid w:val="00D85F0E"/>
    <w:rsid w:val="00D86D3E"/>
    <w:rsid w:val="00D87021"/>
    <w:rsid w:val="00D872F4"/>
    <w:rsid w:val="00D90E1C"/>
    <w:rsid w:val="00D947F4"/>
    <w:rsid w:val="00D94C2C"/>
    <w:rsid w:val="00D95317"/>
    <w:rsid w:val="00D96A7D"/>
    <w:rsid w:val="00D96D2D"/>
    <w:rsid w:val="00D96FA8"/>
    <w:rsid w:val="00DA0009"/>
    <w:rsid w:val="00DA1F01"/>
    <w:rsid w:val="00DA24EE"/>
    <w:rsid w:val="00DA4109"/>
    <w:rsid w:val="00DA4D06"/>
    <w:rsid w:val="00DA4F09"/>
    <w:rsid w:val="00DA5DF6"/>
    <w:rsid w:val="00DA6DA7"/>
    <w:rsid w:val="00DA78E7"/>
    <w:rsid w:val="00DB0605"/>
    <w:rsid w:val="00DB0EDF"/>
    <w:rsid w:val="00DB1647"/>
    <w:rsid w:val="00DB1E9C"/>
    <w:rsid w:val="00DB1FED"/>
    <w:rsid w:val="00DB2005"/>
    <w:rsid w:val="00DB21C2"/>
    <w:rsid w:val="00DB3CE9"/>
    <w:rsid w:val="00DB47E6"/>
    <w:rsid w:val="00DB489B"/>
    <w:rsid w:val="00DB4B1E"/>
    <w:rsid w:val="00DB554E"/>
    <w:rsid w:val="00DB58CC"/>
    <w:rsid w:val="00DB58F5"/>
    <w:rsid w:val="00DC16FB"/>
    <w:rsid w:val="00DC18ED"/>
    <w:rsid w:val="00DC1D5F"/>
    <w:rsid w:val="00DC4DA0"/>
    <w:rsid w:val="00DC56B2"/>
    <w:rsid w:val="00DC68CF"/>
    <w:rsid w:val="00DC75B8"/>
    <w:rsid w:val="00DC7674"/>
    <w:rsid w:val="00DD102B"/>
    <w:rsid w:val="00DD15C1"/>
    <w:rsid w:val="00DD19C1"/>
    <w:rsid w:val="00DD1E5C"/>
    <w:rsid w:val="00DD2547"/>
    <w:rsid w:val="00DD33B9"/>
    <w:rsid w:val="00DD3879"/>
    <w:rsid w:val="00DD449F"/>
    <w:rsid w:val="00DD600A"/>
    <w:rsid w:val="00DD6C82"/>
    <w:rsid w:val="00DD7423"/>
    <w:rsid w:val="00DE04C4"/>
    <w:rsid w:val="00DE0681"/>
    <w:rsid w:val="00DE0CD2"/>
    <w:rsid w:val="00DE1425"/>
    <w:rsid w:val="00DE2881"/>
    <w:rsid w:val="00DE2E40"/>
    <w:rsid w:val="00DE3768"/>
    <w:rsid w:val="00DE3FF6"/>
    <w:rsid w:val="00DE40BF"/>
    <w:rsid w:val="00DE41BC"/>
    <w:rsid w:val="00DE4EAD"/>
    <w:rsid w:val="00DE58EF"/>
    <w:rsid w:val="00DE6518"/>
    <w:rsid w:val="00DE6BCD"/>
    <w:rsid w:val="00DE72FA"/>
    <w:rsid w:val="00DF0150"/>
    <w:rsid w:val="00DF0DFC"/>
    <w:rsid w:val="00DF24AA"/>
    <w:rsid w:val="00DF2769"/>
    <w:rsid w:val="00DF41E0"/>
    <w:rsid w:val="00DF4E1E"/>
    <w:rsid w:val="00DF5ED1"/>
    <w:rsid w:val="00DF6247"/>
    <w:rsid w:val="00DF65BE"/>
    <w:rsid w:val="00DF7290"/>
    <w:rsid w:val="00DF7A94"/>
    <w:rsid w:val="00E01040"/>
    <w:rsid w:val="00E02011"/>
    <w:rsid w:val="00E02986"/>
    <w:rsid w:val="00E04262"/>
    <w:rsid w:val="00E04F21"/>
    <w:rsid w:val="00E04FFC"/>
    <w:rsid w:val="00E05B67"/>
    <w:rsid w:val="00E05D7C"/>
    <w:rsid w:val="00E0739E"/>
    <w:rsid w:val="00E07DA3"/>
    <w:rsid w:val="00E1193A"/>
    <w:rsid w:val="00E1204C"/>
    <w:rsid w:val="00E12D92"/>
    <w:rsid w:val="00E13984"/>
    <w:rsid w:val="00E15672"/>
    <w:rsid w:val="00E15948"/>
    <w:rsid w:val="00E16DB4"/>
    <w:rsid w:val="00E1727B"/>
    <w:rsid w:val="00E204E5"/>
    <w:rsid w:val="00E20F78"/>
    <w:rsid w:val="00E21A59"/>
    <w:rsid w:val="00E224F0"/>
    <w:rsid w:val="00E22F26"/>
    <w:rsid w:val="00E23228"/>
    <w:rsid w:val="00E2324C"/>
    <w:rsid w:val="00E24835"/>
    <w:rsid w:val="00E24E19"/>
    <w:rsid w:val="00E25EA4"/>
    <w:rsid w:val="00E30F75"/>
    <w:rsid w:val="00E31192"/>
    <w:rsid w:val="00E32125"/>
    <w:rsid w:val="00E32529"/>
    <w:rsid w:val="00E32747"/>
    <w:rsid w:val="00E32A5D"/>
    <w:rsid w:val="00E3476F"/>
    <w:rsid w:val="00E34A30"/>
    <w:rsid w:val="00E35480"/>
    <w:rsid w:val="00E3658D"/>
    <w:rsid w:val="00E36AE4"/>
    <w:rsid w:val="00E40BC5"/>
    <w:rsid w:val="00E41425"/>
    <w:rsid w:val="00E4165D"/>
    <w:rsid w:val="00E42B09"/>
    <w:rsid w:val="00E43A4C"/>
    <w:rsid w:val="00E43FD2"/>
    <w:rsid w:val="00E443CC"/>
    <w:rsid w:val="00E451DA"/>
    <w:rsid w:val="00E460AE"/>
    <w:rsid w:val="00E46316"/>
    <w:rsid w:val="00E46E39"/>
    <w:rsid w:val="00E4732E"/>
    <w:rsid w:val="00E506DE"/>
    <w:rsid w:val="00E50DED"/>
    <w:rsid w:val="00E525B7"/>
    <w:rsid w:val="00E52B91"/>
    <w:rsid w:val="00E53053"/>
    <w:rsid w:val="00E54426"/>
    <w:rsid w:val="00E548C0"/>
    <w:rsid w:val="00E54E40"/>
    <w:rsid w:val="00E56294"/>
    <w:rsid w:val="00E568E5"/>
    <w:rsid w:val="00E573D6"/>
    <w:rsid w:val="00E602D8"/>
    <w:rsid w:val="00E62006"/>
    <w:rsid w:val="00E620D8"/>
    <w:rsid w:val="00E6281A"/>
    <w:rsid w:val="00E62847"/>
    <w:rsid w:val="00E629B6"/>
    <w:rsid w:val="00E62C22"/>
    <w:rsid w:val="00E6331E"/>
    <w:rsid w:val="00E6429F"/>
    <w:rsid w:val="00E647A3"/>
    <w:rsid w:val="00E6497F"/>
    <w:rsid w:val="00E64C27"/>
    <w:rsid w:val="00E65822"/>
    <w:rsid w:val="00E65D63"/>
    <w:rsid w:val="00E66E14"/>
    <w:rsid w:val="00E67906"/>
    <w:rsid w:val="00E70D47"/>
    <w:rsid w:val="00E715C2"/>
    <w:rsid w:val="00E71BAB"/>
    <w:rsid w:val="00E72FC0"/>
    <w:rsid w:val="00E7343F"/>
    <w:rsid w:val="00E73C21"/>
    <w:rsid w:val="00E742F4"/>
    <w:rsid w:val="00E74E0F"/>
    <w:rsid w:val="00E75DBC"/>
    <w:rsid w:val="00E762AD"/>
    <w:rsid w:val="00E76572"/>
    <w:rsid w:val="00E76AC9"/>
    <w:rsid w:val="00E77767"/>
    <w:rsid w:val="00E77AA0"/>
    <w:rsid w:val="00E77FC3"/>
    <w:rsid w:val="00E8034A"/>
    <w:rsid w:val="00E8143F"/>
    <w:rsid w:val="00E82771"/>
    <w:rsid w:val="00E827BE"/>
    <w:rsid w:val="00E82D68"/>
    <w:rsid w:val="00E831C5"/>
    <w:rsid w:val="00E8398C"/>
    <w:rsid w:val="00E83C34"/>
    <w:rsid w:val="00E846C4"/>
    <w:rsid w:val="00E861E8"/>
    <w:rsid w:val="00E871E1"/>
    <w:rsid w:val="00E878FB"/>
    <w:rsid w:val="00E87DB5"/>
    <w:rsid w:val="00E90362"/>
    <w:rsid w:val="00E90B33"/>
    <w:rsid w:val="00E938D4"/>
    <w:rsid w:val="00E94C18"/>
    <w:rsid w:val="00E94CF5"/>
    <w:rsid w:val="00E96F21"/>
    <w:rsid w:val="00E9743F"/>
    <w:rsid w:val="00E975EC"/>
    <w:rsid w:val="00E97900"/>
    <w:rsid w:val="00E97C99"/>
    <w:rsid w:val="00EA0E2C"/>
    <w:rsid w:val="00EA2DCE"/>
    <w:rsid w:val="00EA4DB3"/>
    <w:rsid w:val="00EA5544"/>
    <w:rsid w:val="00EA6661"/>
    <w:rsid w:val="00EB0030"/>
    <w:rsid w:val="00EB07BB"/>
    <w:rsid w:val="00EB0B10"/>
    <w:rsid w:val="00EB0EEE"/>
    <w:rsid w:val="00EB1E30"/>
    <w:rsid w:val="00EB2F58"/>
    <w:rsid w:val="00EB445E"/>
    <w:rsid w:val="00EB4AC0"/>
    <w:rsid w:val="00EB5482"/>
    <w:rsid w:val="00EB5563"/>
    <w:rsid w:val="00EB6A30"/>
    <w:rsid w:val="00EB7421"/>
    <w:rsid w:val="00EC2217"/>
    <w:rsid w:val="00EC34F1"/>
    <w:rsid w:val="00EC387E"/>
    <w:rsid w:val="00EC49EE"/>
    <w:rsid w:val="00EC4CD1"/>
    <w:rsid w:val="00EC7830"/>
    <w:rsid w:val="00ED146C"/>
    <w:rsid w:val="00ED1B61"/>
    <w:rsid w:val="00ED225B"/>
    <w:rsid w:val="00ED2627"/>
    <w:rsid w:val="00ED53BA"/>
    <w:rsid w:val="00ED5A4D"/>
    <w:rsid w:val="00ED5C61"/>
    <w:rsid w:val="00ED66C3"/>
    <w:rsid w:val="00EE0340"/>
    <w:rsid w:val="00EE0AD8"/>
    <w:rsid w:val="00EE0DD8"/>
    <w:rsid w:val="00EE1BEF"/>
    <w:rsid w:val="00EE1FED"/>
    <w:rsid w:val="00EE31DD"/>
    <w:rsid w:val="00EE4258"/>
    <w:rsid w:val="00EE4D0A"/>
    <w:rsid w:val="00EE6027"/>
    <w:rsid w:val="00EE63BE"/>
    <w:rsid w:val="00EE6B66"/>
    <w:rsid w:val="00EE6F9F"/>
    <w:rsid w:val="00EE7461"/>
    <w:rsid w:val="00EE77B6"/>
    <w:rsid w:val="00EE7DC3"/>
    <w:rsid w:val="00EF0219"/>
    <w:rsid w:val="00EF07BC"/>
    <w:rsid w:val="00EF1104"/>
    <w:rsid w:val="00EF126D"/>
    <w:rsid w:val="00EF252E"/>
    <w:rsid w:val="00EF35EF"/>
    <w:rsid w:val="00EF3E2F"/>
    <w:rsid w:val="00EF3FB6"/>
    <w:rsid w:val="00EF5E23"/>
    <w:rsid w:val="00EF664A"/>
    <w:rsid w:val="00EF71A8"/>
    <w:rsid w:val="00EF75E4"/>
    <w:rsid w:val="00EF7632"/>
    <w:rsid w:val="00EF7BA1"/>
    <w:rsid w:val="00EF7D2E"/>
    <w:rsid w:val="00F00DEB"/>
    <w:rsid w:val="00F00EA9"/>
    <w:rsid w:val="00F0104A"/>
    <w:rsid w:val="00F02658"/>
    <w:rsid w:val="00F046D4"/>
    <w:rsid w:val="00F05B05"/>
    <w:rsid w:val="00F10EBA"/>
    <w:rsid w:val="00F1283A"/>
    <w:rsid w:val="00F12B43"/>
    <w:rsid w:val="00F13E7C"/>
    <w:rsid w:val="00F14BE8"/>
    <w:rsid w:val="00F15683"/>
    <w:rsid w:val="00F16523"/>
    <w:rsid w:val="00F1671D"/>
    <w:rsid w:val="00F16755"/>
    <w:rsid w:val="00F16870"/>
    <w:rsid w:val="00F176E3"/>
    <w:rsid w:val="00F2093A"/>
    <w:rsid w:val="00F2106B"/>
    <w:rsid w:val="00F234AC"/>
    <w:rsid w:val="00F23B07"/>
    <w:rsid w:val="00F23EC7"/>
    <w:rsid w:val="00F247EA"/>
    <w:rsid w:val="00F2695D"/>
    <w:rsid w:val="00F270F1"/>
    <w:rsid w:val="00F2754D"/>
    <w:rsid w:val="00F279A2"/>
    <w:rsid w:val="00F27F87"/>
    <w:rsid w:val="00F30D69"/>
    <w:rsid w:val="00F3101C"/>
    <w:rsid w:val="00F33146"/>
    <w:rsid w:val="00F33756"/>
    <w:rsid w:val="00F346B8"/>
    <w:rsid w:val="00F353F4"/>
    <w:rsid w:val="00F35CB2"/>
    <w:rsid w:val="00F36F90"/>
    <w:rsid w:val="00F405DC"/>
    <w:rsid w:val="00F4249E"/>
    <w:rsid w:val="00F4477C"/>
    <w:rsid w:val="00F44EB5"/>
    <w:rsid w:val="00F4534C"/>
    <w:rsid w:val="00F45F6D"/>
    <w:rsid w:val="00F46818"/>
    <w:rsid w:val="00F5027F"/>
    <w:rsid w:val="00F51A3B"/>
    <w:rsid w:val="00F51B60"/>
    <w:rsid w:val="00F52C58"/>
    <w:rsid w:val="00F530ED"/>
    <w:rsid w:val="00F53BF6"/>
    <w:rsid w:val="00F54EDF"/>
    <w:rsid w:val="00F55617"/>
    <w:rsid w:val="00F560D9"/>
    <w:rsid w:val="00F56C00"/>
    <w:rsid w:val="00F60295"/>
    <w:rsid w:val="00F60B66"/>
    <w:rsid w:val="00F6183E"/>
    <w:rsid w:val="00F61989"/>
    <w:rsid w:val="00F6314F"/>
    <w:rsid w:val="00F64BD9"/>
    <w:rsid w:val="00F66212"/>
    <w:rsid w:val="00F66C89"/>
    <w:rsid w:val="00F703A7"/>
    <w:rsid w:val="00F70DEA"/>
    <w:rsid w:val="00F729B1"/>
    <w:rsid w:val="00F72BC2"/>
    <w:rsid w:val="00F74645"/>
    <w:rsid w:val="00F750C5"/>
    <w:rsid w:val="00F754F6"/>
    <w:rsid w:val="00F755FD"/>
    <w:rsid w:val="00F76175"/>
    <w:rsid w:val="00F7617B"/>
    <w:rsid w:val="00F7700C"/>
    <w:rsid w:val="00F80925"/>
    <w:rsid w:val="00F8175B"/>
    <w:rsid w:val="00F82651"/>
    <w:rsid w:val="00F8385C"/>
    <w:rsid w:val="00F840C3"/>
    <w:rsid w:val="00F85F2F"/>
    <w:rsid w:val="00F87D44"/>
    <w:rsid w:val="00F87F4C"/>
    <w:rsid w:val="00F92180"/>
    <w:rsid w:val="00F9278B"/>
    <w:rsid w:val="00F93CE2"/>
    <w:rsid w:val="00F946C2"/>
    <w:rsid w:val="00F947CD"/>
    <w:rsid w:val="00F94BA4"/>
    <w:rsid w:val="00F957FF"/>
    <w:rsid w:val="00F95AD0"/>
    <w:rsid w:val="00F95C9E"/>
    <w:rsid w:val="00F96A9B"/>
    <w:rsid w:val="00F97076"/>
    <w:rsid w:val="00F977C1"/>
    <w:rsid w:val="00FA05D3"/>
    <w:rsid w:val="00FA1E6B"/>
    <w:rsid w:val="00FA2237"/>
    <w:rsid w:val="00FA3B32"/>
    <w:rsid w:val="00FA4229"/>
    <w:rsid w:val="00FA524F"/>
    <w:rsid w:val="00FA56B6"/>
    <w:rsid w:val="00FA6000"/>
    <w:rsid w:val="00FA636B"/>
    <w:rsid w:val="00FA6D0A"/>
    <w:rsid w:val="00FA75E0"/>
    <w:rsid w:val="00FB05B0"/>
    <w:rsid w:val="00FB2BD1"/>
    <w:rsid w:val="00FB34B2"/>
    <w:rsid w:val="00FB36C9"/>
    <w:rsid w:val="00FB3EF7"/>
    <w:rsid w:val="00FB4442"/>
    <w:rsid w:val="00FB4C9A"/>
    <w:rsid w:val="00FC00AD"/>
    <w:rsid w:val="00FC184A"/>
    <w:rsid w:val="00FC2275"/>
    <w:rsid w:val="00FC3C8D"/>
    <w:rsid w:val="00FC5893"/>
    <w:rsid w:val="00FC5AEB"/>
    <w:rsid w:val="00FC5F9E"/>
    <w:rsid w:val="00FC609F"/>
    <w:rsid w:val="00FC60A5"/>
    <w:rsid w:val="00FC67E3"/>
    <w:rsid w:val="00FC7095"/>
    <w:rsid w:val="00FC72B2"/>
    <w:rsid w:val="00FD0F85"/>
    <w:rsid w:val="00FD1374"/>
    <w:rsid w:val="00FD1777"/>
    <w:rsid w:val="00FD1BDE"/>
    <w:rsid w:val="00FD3BDA"/>
    <w:rsid w:val="00FD4BB1"/>
    <w:rsid w:val="00FD7289"/>
    <w:rsid w:val="00FD74F7"/>
    <w:rsid w:val="00FD75B5"/>
    <w:rsid w:val="00FD7CBB"/>
    <w:rsid w:val="00FD7D98"/>
    <w:rsid w:val="00FE0985"/>
    <w:rsid w:val="00FE09C4"/>
    <w:rsid w:val="00FE0DCC"/>
    <w:rsid w:val="00FE2E98"/>
    <w:rsid w:val="00FE31DB"/>
    <w:rsid w:val="00FE394D"/>
    <w:rsid w:val="00FE58D1"/>
    <w:rsid w:val="00FE6025"/>
    <w:rsid w:val="00FE61BE"/>
    <w:rsid w:val="00FE66DC"/>
    <w:rsid w:val="00FE69CA"/>
    <w:rsid w:val="00FE6B96"/>
    <w:rsid w:val="00FF0854"/>
    <w:rsid w:val="00FF0CF2"/>
    <w:rsid w:val="00FF11DA"/>
    <w:rsid w:val="00FF1775"/>
    <w:rsid w:val="00FF219D"/>
    <w:rsid w:val="00FF32C6"/>
    <w:rsid w:val="00FF3490"/>
    <w:rsid w:val="00FF44A8"/>
    <w:rsid w:val="00FF537C"/>
    <w:rsid w:val="00FF76D6"/>
    <w:rsid w:val="2E96643A"/>
    <w:rsid w:val="6F79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A4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F1F26"/>
    <w:rPr>
      <w:rFonts w:ascii="Times New Roman" w:eastAsia="Times New Roman" w:hAnsi="Times New Roman" w:cs="Times New Roman"/>
    </w:rPr>
  </w:style>
  <w:style w:type="paragraph" w:styleId="Heading1">
    <w:name w:val="heading 1"/>
    <w:basedOn w:val="Normal"/>
    <w:link w:val="Heading1Char"/>
    <w:uiPriority w:val="9"/>
    <w:qFormat/>
    <w:rsid w:val="00AB59B1"/>
    <w:pPr>
      <w:spacing w:before="100" w:beforeAutospacing="1" w:after="100" w:afterAutospacing="1"/>
      <w:outlineLvl w:val="0"/>
    </w:pPr>
    <w:rPr>
      <w:rFonts w:eastAsiaTheme="minorHAnsi"/>
      <w:b/>
      <w:bCs/>
      <w:kern w:val="36"/>
      <w:sz w:val="48"/>
      <w:szCs w:val="48"/>
    </w:rPr>
  </w:style>
  <w:style w:type="paragraph" w:styleId="Heading2">
    <w:name w:val="heading 2"/>
    <w:basedOn w:val="Normal"/>
    <w:next w:val="Normal"/>
    <w:link w:val="Heading2Char"/>
    <w:uiPriority w:val="9"/>
    <w:unhideWhenUsed/>
    <w:qFormat/>
    <w:rsid w:val="00910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2A0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B3"/>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301335"/>
    <w:pPr>
      <w:spacing w:before="100" w:beforeAutospacing="1" w:after="100" w:afterAutospacing="1"/>
    </w:pPr>
    <w:rPr>
      <w:rFonts w:eastAsiaTheme="minorHAnsi"/>
    </w:rPr>
  </w:style>
  <w:style w:type="paragraph" w:customStyle="1" w:styleId="p1">
    <w:name w:val="p1"/>
    <w:basedOn w:val="Normal"/>
    <w:rsid w:val="005E1A2A"/>
    <w:rPr>
      <w:rFonts w:ascii="Helvetica Neue" w:eastAsiaTheme="minorHAnsi" w:hAnsi="Helvetica Neue"/>
      <w:sz w:val="18"/>
      <w:szCs w:val="18"/>
    </w:rPr>
  </w:style>
  <w:style w:type="paragraph" w:customStyle="1" w:styleId="p2">
    <w:name w:val="p2"/>
    <w:basedOn w:val="Normal"/>
    <w:rsid w:val="005E1A2A"/>
    <w:rPr>
      <w:rFonts w:ascii="Helvetica Neue" w:eastAsiaTheme="minorHAnsi" w:hAnsi="Helvetica Neue"/>
      <w:sz w:val="18"/>
      <w:szCs w:val="18"/>
    </w:rPr>
  </w:style>
  <w:style w:type="character" w:customStyle="1" w:styleId="apple-converted-space">
    <w:name w:val="apple-converted-space"/>
    <w:basedOn w:val="DefaultParagraphFont"/>
    <w:rsid w:val="005E1A2A"/>
  </w:style>
  <w:style w:type="character" w:styleId="Hyperlink">
    <w:name w:val="Hyperlink"/>
    <w:basedOn w:val="DefaultParagraphFont"/>
    <w:uiPriority w:val="99"/>
    <w:unhideWhenUsed/>
    <w:rsid w:val="00D351FA"/>
    <w:rPr>
      <w:color w:val="0563C1" w:themeColor="hyperlink"/>
      <w:u w:val="single"/>
    </w:rPr>
  </w:style>
  <w:style w:type="character" w:styleId="FollowedHyperlink">
    <w:name w:val="FollowedHyperlink"/>
    <w:basedOn w:val="DefaultParagraphFont"/>
    <w:uiPriority w:val="99"/>
    <w:semiHidden/>
    <w:unhideWhenUsed/>
    <w:rsid w:val="009D7A17"/>
    <w:rPr>
      <w:color w:val="954F72" w:themeColor="followedHyperlink"/>
      <w:u w:val="single"/>
    </w:rPr>
  </w:style>
  <w:style w:type="character" w:styleId="Strong">
    <w:name w:val="Strong"/>
    <w:basedOn w:val="DefaultParagraphFont"/>
    <w:uiPriority w:val="22"/>
    <w:qFormat/>
    <w:rsid w:val="00C0374B"/>
    <w:rPr>
      <w:b/>
      <w:bCs/>
    </w:rPr>
  </w:style>
  <w:style w:type="table" w:styleId="TableGrid">
    <w:name w:val="Table Grid"/>
    <w:basedOn w:val="TableNormal"/>
    <w:uiPriority w:val="39"/>
    <w:rsid w:val="00F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59B1"/>
    <w:rPr>
      <w:rFonts w:ascii="Times New Roman" w:hAnsi="Times New Roman" w:cs="Times New Roman"/>
      <w:b/>
      <w:bCs/>
      <w:kern w:val="36"/>
      <w:sz w:val="48"/>
      <w:szCs w:val="48"/>
    </w:rPr>
  </w:style>
  <w:style w:type="character" w:customStyle="1" w:styleId="q-title">
    <w:name w:val="q-title"/>
    <w:basedOn w:val="DefaultParagraphFont"/>
    <w:rsid w:val="00AB59B1"/>
  </w:style>
  <w:style w:type="table" w:styleId="TableGridLight">
    <w:name w:val="Grid Table Light"/>
    <w:basedOn w:val="TableNormal"/>
    <w:uiPriority w:val="40"/>
    <w:rsid w:val="00E232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E2324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E2324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2324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E2324C"/>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E2324C"/>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Accent4">
    <w:name w:val="List Table 2 Accent 4"/>
    <w:basedOn w:val="TableNormal"/>
    <w:uiPriority w:val="47"/>
    <w:rsid w:val="00E2324C"/>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3">
    <w:name w:val="List Table 2 Accent 3"/>
    <w:basedOn w:val="TableNormal"/>
    <w:uiPriority w:val="47"/>
    <w:rsid w:val="00E2324C"/>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91051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C6C97"/>
    <w:rPr>
      <w:rFonts w:eastAsiaTheme="minorHAnsi"/>
      <w:sz w:val="18"/>
      <w:szCs w:val="18"/>
    </w:rPr>
  </w:style>
  <w:style w:type="character" w:customStyle="1" w:styleId="BalloonTextChar">
    <w:name w:val="Balloon Text Char"/>
    <w:basedOn w:val="DefaultParagraphFont"/>
    <w:link w:val="BalloonText"/>
    <w:uiPriority w:val="99"/>
    <w:semiHidden/>
    <w:rsid w:val="00AC6C97"/>
    <w:rPr>
      <w:rFonts w:ascii="Times New Roman" w:hAnsi="Times New Roman" w:cs="Times New Roman"/>
      <w:sz w:val="18"/>
      <w:szCs w:val="18"/>
    </w:rPr>
  </w:style>
  <w:style w:type="character" w:styleId="UnresolvedMention">
    <w:name w:val="Unresolved Mention"/>
    <w:basedOn w:val="DefaultParagraphFont"/>
    <w:uiPriority w:val="99"/>
    <w:rsid w:val="001709A4"/>
    <w:rPr>
      <w:color w:val="605E5C"/>
      <w:shd w:val="clear" w:color="auto" w:fill="E1DFDD"/>
    </w:rPr>
  </w:style>
  <w:style w:type="paragraph" w:customStyle="1" w:styleId="hasdata">
    <w:name w:val="hasdata"/>
    <w:basedOn w:val="Normal"/>
    <w:rsid w:val="000E597A"/>
    <w:pPr>
      <w:spacing w:before="100" w:beforeAutospacing="1" w:after="100" w:afterAutospacing="1"/>
    </w:pPr>
  </w:style>
  <w:style w:type="character" w:styleId="CommentReference">
    <w:name w:val="annotation reference"/>
    <w:basedOn w:val="DefaultParagraphFont"/>
    <w:uiPriority w:val="99"/>
    <w:semiHidden/>
    <w:unhideWhenUsed/>
    <w:rsid w:val="00323D87"/>
    <w:rPr>
      <w:sz w:val="16"/>
      <w:szCs w:val="16"/>
    </w:rPr>
  </w:style>
  <w:style w:type="paragraph" w:styleId="CommentText">
    <w:name w:val="annotation text"/>
    <w:basedOn w:val="Normal"/>
    <w:link w:val="CommentTextChar"/>
    <w:uiPriority w:val="99"/>
    <w:semiHidden/>
    <w:unhideWhenUsed/>
    <w:rsid w:val="00323D8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23D87"/>
    <w:rPr>
      <w:sz w:val="20"/>
      <w:szCs w:val="20"/>
    </w:rPr>
  </w:style>
  <w:style w:type="paragraph" w:styleId="CommentSubject">
    <w:name w:val="annotation subject"/>
    <w:basedOn w:val="CommentText"/>
    <w:next w:val="CommentText"/>
    <w:link w:val="CommentSubjectChar"/>
    <w:uiPriority w:val="99"/>
    <w:semiHidden/>
    <w:unhideWhenUsed/>
    <w:rsid w:val="00323D87"/>
    <w:rPr>
      <w:b/>
      <w:bCs/>
    </w:rPr>
  </w:style>
  <w:style w:type="character" w:customStyle="1" w:styleId="CommentSubjectChar">
    <w:name w:val="Comment Subject Char"/>
    <w:basedOn w:val="CommentTextChar"/>
    <w:link w:val="CommentSubject"/>
    <w:uiPriority w:val="99"/>
    <w:semiHidden/>
    <w:rsid w:val="00323D87"/>
    <w:rPr>
      <w:b/>
      <w:bCs/>
      <w:sz w:val="20"/>
      <w:szCs w:val="20"/>
    </w:rPr>
  </w:style>
  <w:style w:type="paragraph" w:styleId="Revision">
    <w:name w:val="Revision"/>
    <w:hidden/>
    <w:uiPriority w:val="99"/>
    <w:semiHidden/>
    <w:rsid w:val="00567AF5"/>
  </w:style>
  <w:style w:type="character" w:styleId="Emphasis">
    <w:name w:val="Emphasis"/>
    <w:basedOn w:val="DefaultParagraphFont"/>
    <w:uiPriority w:val="20"/>
    <w:qFormat/>
    <w:rsid w:val="00224B71"/>
    <w:rPr>
      <w:i/>
      <w:iCs/>
    </w:rPr>
  </w:style>
  <w:style w:type="character" w:customStyle="1" w:styleId="mi">
    <w:name w:val="mi"/>
    <w:basedOn w:val="DefaultParagraphFont"/>
    <w:rsid w:val="00224B71"/>
  </w:style>
  <w:style w:type="character" w:customStyle="1" w:styleId="mo">
    <w:name w:val="mo"/>
    <w:basedOn w:val="DefaultParagraphFont"/>
    <w:rsid w:val="00224B71"/>
  </w:style>
  <w:style w:type="character" w:customStyle="1" w:styleId="mtext">
    <w:name w:val="mtext"/>
    <w:basedOn w:val="DefaultParagraphFont"/>
    <w:rsid w:val="00224B71"/>
  </w:style>
  <w:style w:type="character" w:customStyle="1" w:styleId="mn">
    <w:name w:val="mn"/>
    <w:basedOn w:val="DefaultParagraphFont"/>
    <w:rsid w:val="00487CE1"/>
  </w:style>
  <w:style w:type="character" w:styleId="PlaceholderText">
    <w:name w:val="Placeholder Text"/>
    <w:basedOn w:val="DefaultParagraphFont"/>
    <w:uiPriority w:val="99"/>
    <w:semiHidden/>
    <w:rsid w:val="009F59B4"/>
    <w:rPr>
      <w:color w:val="808080"/>
    </w:rPr>
  </w:style>
  <w:style w:type="paragraph" w:styleId="Header">
    <w:name w:val="header"/>
    <w:basedOn w:val="Normal"/>
    <w:link w:val="HeaderChar"/>
    <w:uiPriority w:val="99"/>
    <w:unhideWhenUsed/>
    <w:rsid w:val="001D51F5"/>
    <w:pPr>
      <w:tabs>
        <w:tab w:val="center" w:pos="4680"/>
        <w:tab w:val="right" w:pos="9360"/>
      </w:tabs>
    </w:pPr>
  </w:style>
  <w:style w:type="character" w:customStyle="1" w:styleId="HeaderChar">
    <w:name w:val="Header Char"/>
    <w:basedOn w:val="DefaultParagraphFont"/>
    <w:link w:val="Header"/>
    <w:uiPriority w:val="99"/>
    <w:rsid w:val="001D51F5"/>
    <w:rPr>
      <w:rFonts w:ascii="Times New Roman" w:eastAsia="Times New Roman" w:hAnsi="Times New Roman" w:cs="Times New Roman"/>
    </w:rPr>
  </w:style>
  <w:style w:type="paragraph" w:styleId="Footer">
    <w:name w:val="footer"/>
    <w:basedOn w:val="Normal"/>
    <w:link w:val="FooterChar"/>
    <w:uiPriority w:val="99"/>
    <w:unhideWhenUsed/>
    <w:rsid w:val="001D51F5"/>
    <w:pPr>
      <w:tabs>
        <w:tab w:val="center" w:pos="4680"/>
        <w:tab w:val="right" w:pos="9360"/>
      </w:tabs>
    </w:pPr>
  </w:style>
  <w:style w:type="character" w:customStyle="1" w:styleId="FooterChar">
    <w:name w:val="Footer Char"/>
    <w:basedOn w:val="DefaultParagraphFont"/>
    <w:link w:val="Footer"/>
    <w:uiPriority w:val="99"/>
    <w:rsid w:val="001D51F5"/>
    <w:rPr>
      <w:rFonts w:ascii="Times New Roman" w:eastAsia="Times New Roman" w:hAnsi="Times New Roman" w:cs="Times New Roman"/>
    </w:rPr>
  </w:style>
  <w:style w:type="character" w:customStyle="1" w:styleId="Heading3Char">
    <w:name w:val="Heading 3 Char"/>
    <w:basedOn w:val="DefaultParagraphFont"/>
    <w:link w:val="Heading3"/>
    <w:uiPriority w:val="9"/>
    <w:rsid w:val="001A2A0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69">
      <w:bodyDiv w:val="1"/>
      <w:marLeft w:val="0"/>
      <w:marRight w:val="0"/>
      <w:marTop w:val="0"/>
      <w:marBottom w:val="0"/>
      <w:divBdr>
        <w:top w:val="none" w:sz="0" w:space="0" w:color="auto"/>
        <w:left w:val="none" w:sz="0" w:space="0" w:color="auto"/>
        <w:bottom w:val="none" w:sz="0" w:space="0" w:color="auto"/>
        <w:right w:val="none" w:sz="0" w:space="0" w:color="auto"/>
      </w:divBdr>
    </w:div>
    <w:div w:id="5834076">
      <w:bodyDiv w:val="1"/>
      <w:marLeft w:val="0"/>
      <w:marRight w:val="0"/>
      <w:marTop w:val="0"/>
      <w:marBottom w:val="0"/>
      <w:divBdr>
        <w:top w:val="none" w:sz="0" w:space="0" w:color="auto"/>
        <w:left w:val="none" w:sz="0" w:space="0" w:color="auto"/>
        <w:bottom w:val="none" w:sz="0" w:space="0" w:color="auto"/>
        <w:right w:val="none" w:sz="0" w:space="0" w:color="auto"/>
      </w:divBdr>
    </w:div>
    <w:div w:id="15885074">
      <w:bodyDiv w:val="1"/>
      <w:marLeft w:val="0"/>
      <w:marRight w:val="0"/>
      <w:marTop w:val="0"/>
      <w:marBottom w:val="0"/>
      <w:divBdr>
        <w:top w:val="none" w:sz="0" w:space="0" w:color="auto"/>
        <w:left w:val="none" w:sz="0" w:space="0" w:color="auto"/>
        <w:bottom w:val="none" w:sz="0" w:space="0" w:color="auto"/>
        <w:right w:val="none" w:sz="0" w:space="0" w:color="auto"/>
      </w:divBdr>
    </w:div>
    <w:div w:id="28605125">
      <w:bodyDiv w:val="1"/>
      <w:marLeft w:val="0"/>
      <w:marRight w:val="0"/>
      <w:marTop w:val="0"/>
      <w:marBottom w:val="0"/>
      <w:divBdr>
        <w:top w:val="none" w:sz="0" w:space="0" w:color="auto"/>
        <w:left w:val="none" w:sz="0" w:space="0" w:color="auto"/>
        <w:bottom w:val="none" w:sz="0" w:space="0" w:color="auto"/>
        <w:right w:val="none" w:sz="0" w:space="0" w:color="auto"/>
      </w:divBdr>
    </w:div>
    <w:div w:id="33388962">
      <w:bodyDiv w:val="1"/>
      <w:marLeft w:val="0"/>
      <w:marRight w:val="0"/>
      <w:marTop w:val="0"/>
      <w:marBottom w:val="0"/>
      <w:divBdr>
        <w:top w:val="none" w:sz="0" w:space="0" w:color="auto"/>
        <w:left w:val="none" w:sz="0" w:space="0" w:color="auto"/>
        <w:bottom w:val="none" w:sz="0" w:space="0" w:color="auto"/>
        <w:right w:val="none" w:sz="0" w:space="0" w:color="auto"/>
      </w:divBdr>
    </w:div>
    <w:div w:id="37556394">
      <w:bodyDiv w:val="1"/>
      <w:marLeft w:val="0"/>
      <w:marRight w:val="0"/>
      <w:marTop w:val="0"/>
      <w:marBottom w:val="0"/>
      <w:divBdr>
        <w:top w:val="none" w:sz="0" w:space="0" w:color="auto"/>
        <w:left w:val="none" w:sz="0" w:space="0" w:color="auto"/>
        <w:bottom w:val="none" w:sz="0" w:space="0" w:color="auto"/>
        <w:right w:val="none" w:sz="0" w:space="0" w:color="auto"/>
      </w:divBdr>
      <w:divsChild>
        <w:div w:id="1432160393">
          <w:marLeft w:val="0"/>
          <w:marRight w:val="0"/>
          <w:marTop w:val="0"/>
          <w:marBottom w:val="0"/>
          <w:divBdr>
            <w:top w:val="none" w:sz="0" w:space="0" w:color="auto"/>
            <w:left w:val="none" w:sz="0" w:space="0" w:color="auto"/>
            <w:bottom w:val="none" w:sz="0" w:space="0" w:color="auto"/>
            <w:right w:val="none" w:sz="0" w:space="0" w:color="auto"/>
          </w:divBdr>
          <w:divsChild>
            <w:div w:id="439178995">
              <w:marLeft w:val="0"/>
              <w:marRight w:val="0"/>
              <w:marTop w:val="0"/>
              <w:marBottom w:val="0"/>
              <w:divBdr>
                <w:top w:val="none" w:sz="0" w:space="0" w:color="auto"/>
                <w:left w:val="none" w:sz="0" w:space="0" w:color="auto"/>
                <w:bottom w:val="none" w:sz="0" w:space="0" w:color="auto"/>
                <w:right w:val="none" w:sz="0" w:space="0" w:color="auto"/>
              </w:divBdr>
              <w:divsChild>
                <w:div w:id="19675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1786">
      <w:bodyDiv w:val="1"/>
      <w:marLeft w:val="0"/>
      <w:marRight w:val="0"/>
      <w:marTop w:val="0"/>
      <w:marBottom w:val="0"/>
      <w:divBdr>
        <w:top w:val="none" w:sz="0" w:space="0" w:color="auto"/>
        <w:left w:val="none" w:sz="0" w:space="0" w:color="auto"/>
        <w:bottom w:val="none" w:sz="0" w:space="0" w:color="auto"/>
        <w:right w:val="none" w:sz="0" w:space="0" w:color="auto"/>
      </w:divBdr>
    </w:div>
    <w:div w:id="48187224">
      <w:bodyDiv w:val="1"/>
      <w:marLeft w:val="0"/>
      <w:marRight w:val="0"/>
      <w:marTop w:val="0"/>
      <w:marBottom w:val="0"/>
      <w:divBdr>
        <w:top w:val="none" w:sz="0" w:space="0" w:color="auto"/>
        <w:left w:val="none" w:sz="0" w:space="0" w:color="auto"/>
        <w:bottom w:val="none" w:sz="0" w:space="0" w:color="auto"/>
        <w:right w:val="none" w:sz="0" w:space="0" w:color="auto"/>
      </w:divBdr>
    </w:div>
    <w:div w:id="51856357">
      <w:bodyDiv w:val="1"/>
      <w:marLeft w:val="0"/>
      <w:marRight w:val="0"/>
      <w:marTop w:val="0"/>
      <w:marBottom w:val="0"/>
      <w:divBdr>
        <w:top w:val="none" w:sz="0" w:space="0" w:color="auto"/>
        <w:left w:val="none" w:sz="0" w:space="0" w:color="auto"/>
        <w:bottom w:val="none" w:sz="0" w:space="0" w:color="auto"/>
        <w:right w:val="none" w:sz="0" w:space="0" w:color="auto"/>
      </w:divBdr>
    </w:div>
    <w:div w:id="99614804">
      <w:bodyDiv w:val="1"/>
      <w:marLeft w:val="0"/>
      <w:marRight w:val="0"/>
      <w:marTop w:val="0"/>
      <w:marBottom w:val="0"/>
      <w:divBdr>
        <w:top w:val="none" w:sz="0" w:space="0" w:color="auto"/>
        <w:left w:val="none" w:sz="0" w:space="0" w:color="auto"/>
        <w:bottom w:val="none" w:sz="0" w:space="0" w:color="auto"/>
        <w:right w:val="none" w:sz="0" w:space="0" w:color="auto"/>
      </w:divBdr>
    </w:div>
    <w:div w:id="109670578">
      <w:bodyDiv w:val="1"/>
      <w:marLeft w:val="0"/>
      <w:marRight w:val="0"/>
      <w:marTop w:val="0"/>
      <w:marBottom w:val="0"/>
      <w:divBdr>
        <w:top w:val="none" w:sz="0" w:space="0" w:color="auto"/>
        <w:left w:val="none" w:sz="0" w:space="0" w:color="auto"/>
        <w:bottom w:val="none" w:sz="0" w:space="0" w:color="auto"/>
        <w:right w:val="none" w:sz="0" w:space="0" w:color="auto"/>
      </w:divBdr>
    </w:div>
    <w:div w:id="113792033">
      <w:bodyDiv w:val="1"/>
      <w:marLeft w:val="0"/>
      <w:marRight w:val="0"/>
      <w:marTop w:val="0"/>
      <w:marBottom w:val="0"/>
      <w:divBdr>
        <w:top w:val="none" w:sz="0" w:space="0" w:color="auto"/>
        <w:left w:val="none" w:sz="0" w:space="0" w:color="auto"/>
        <w:bottom w:val="none" w:sz="0" w:space="0" w:color="auto"/>
        <w:right w:val="none" w:sz="0" w:space="0" w:color="auto"/>
      </w:divBdr>
    </w:div>
    <w:div w:id="113863381">
      <w:bodyDiv w:val="1"/>
      <w:marLeft w:val="0"/>
      <w:marRight w:val="0"/>
      <w:marTop w:val="0"/>
      <w:marBottom w:val="0"/>
      <w:divBdr>
        <w:top w:val="none" w:sz="0" w:space="0" w:color="auto"/>
        <w:left w:val="none" w:sz="0" w:space="0" w:color="auto"/>
        <w:bottom w:val="none" w:sz="0" w:space="0" w:color="auto"/>
        <w:right w:val="none" w:sz="0" w:space="0" w:color="auto"/>
      </w:divBdr>
    </w:div>
    <w:div w:id="136922333">
      <w:bodyDiv w:val="1"/>
      <w:marLeft w:val="0"/>
      <w:marRight w:val="0"/>
      <w:marTop w:val="0"/>
      <w:marBottom w:val="0"/>
      <w:divBdr>
        <w:top w:val="none" w:sz="0" w:space="0" w:color="auto"/>
        <w:left w:val="none" w:sz="0" w:space="0" w:color="auto"/>
        <w:bottom w:val="none" w:sz="0" w:space="0" w:color="auto"/>
        <w:right w:val="none" w:sz="0" w:space="0" w:color="auto"/>
      </w:divBdr>
    </w:div>
    <w:div w:id="154995364">
      <w:bodyDiv w:val="1"/>
      <w:marLeft w:val="0"/>
      <w:marRight w:val="0"/>
      <w:marTop w:val="0"/>
      <w:marBottom w:val="0"/>
      <w:divBdr>
        <w:top w:val="none" w:sz="0" w:space="0" w:color="auto"/>
        <w:left w:val="none" w:sz="0" w:space="0" w:color="auto"/>
        <w:bottom w:val="none" w:sz="0" w:space="0" w:color="auto"/>
        <w:right w:val="none" w:sz="0" w:space="0" w:color="auto"/>
      </w:divBdr>
      <w:divsChild>
        <w:div w:id="543375445">
          <w:marLeft w:val="0"/>
          <w:marRight w:val="0"/>
          <w:marTop w:val="0"/>
          <w:marBottom w:val="0"/>
          <w:divBdr>
            <w:top w:val="none" w:sz="0" w:space="0" w:color="auto"/>
            <w:left w:val="none" w:sz="0" w:space="0" w:color="auto"/>
            <w:bottom w:val="none" w:sz="0" w:space="0" w:color="auto"/>
            <w:right w:val="none" w:sz="0" w:space="0" w:color="auto"/>
          </w:divBdr>
          <w:divsChild>
            <w:div w:id="699017870">
              <w:marLeft w:val="0"/>
              <w:marRight w:val="0"/>
              <w:marTop w:val="0"/>
              <w:marBottom w:val="0"/>
              <w:divBdr>
                <w:top w:val="none" w:sz="0" w:space="0" w:color="auto"/>
                <w:left w:val="none" w:sz="0" w:space="0" w:color="auto"/>
                <w:bottom w:val="none" w:sz="0" w:space="0" w:color="auto"/>
                <w:right w:val="none" w:sz="0" w:space="0" w:color="auto"/>
              </w:divBdr>
              <w:divsChild>
                <w:div w:id="1134058907">
                  <w:marLeft w:val="0"/>
                  <w:marRight w:val="0"/>
                  <w:marTop w:val="0"/>
                  <w:marBottom w:val="0"/>
                  <w:divBdr>
                    <w:top w:val="none" w:sz="0" w:space="0" w:color="auto"/>
                    <w:left w:val="none" w:sz="0" w:space="0" w:color="auto"/>
                    <w:bottom w:val="none" w:sz="0" w:space="0" w:color="auto"/>
                    <w:right w:val="none" w:sz="0" w:space="0" w:color="auto"/>
                  </w:divBdr>
                  <w:divsChild>
                    <w:div w:id="10067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4153">
      <w:bodyDiv w:val="1"/>
      <w:marLeft w:val="0"/>
      <w:marRight w:val="0"/>
      <w:marTop w:val="0"/>
      <w:marBottom w:val="0"/>
      <w:divBdr>
        <w:top w:val="none" w:sz="0" w:space="0" w:color="auto"/>
        <w:left w:val="none" w:sz="0" w:space="0" w:color="auto"/>
        <w:bottom w:val="none" w:sz="0" w:space="0" w:color="auto"/>
        <w:right w:val="none" w:sz="0" w:space="0" w:color="auto"/>
      </w:divBdr>
      <w:divsChild>
        <w:div w:id="797409132">
          <w:marLeft w:val="0"/>
          <w:marRight w:val="0"/>
          <w:marTop w:val="0"/>
          <w:marBottom w:val="0"/>
          <w:divBdr>
            <w:top w:val="none" w:sz="0" w:space="0" w:color="auto"/>
            <w:left w:val="none" w:sz="0" w:space="0" w:color="auto"/>
            <w:bottom w:val="none" w:sz="0" w:space="0" w:color="auto"/>
            <w:right w:val="none" w:sz="0" w:space="0" w:color="auto"/>
          </w:divBdr>
          <w:divsChild>
            <w:div w:id="769811054">
              <w:marLeft w:val="0"/>
              <w:marRight w:val="0"/>
              <w:marTop w:val="0"/>
              <w:marBottom w:val="0"/>
              <w:divBdr>
                <w:top w:val="none" w:sz="0" w:space="0" w:color="auto"/>
                <w:left w:val="none" w:sz="0" w:space="0" w:color="auto"/>
                <w:bottom w:val="none" w:sz="0" w:space="0" w:color="auto"/>
                <w:right w:val="none" w:sz="0" w:space="0" w:color="auto"/>
              </w:divBdr>
              <w:divsChild>
                <w:div w:id="12153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848">
      <w:bodyDiv w:val="1"/>
      <w:marLeft w:val="0"/>
      <w:marRight w:val="0"/>
      <w:marTop w:val="0"/>
      <w:marBottom w:val="0"/>
      <w:divBdr>
        <w:top w:val="none" w:sz="0" w:space="0" w:color="auto"/>
        <w:left w:val="none" w:sz="0" w:space="0" w:color="auto"/>
        <w:bottom w:val="none" w:sz="0" w:space="0" w:color="auto"/>
        <w:right w:val="none" w:sz="0" w:space="0" w:color="auto"/>
      </w:divBdr>
    </w:div>
    <w:div w:id="173960077">
      <w:bodyDiv w:val="1"/>
      <w:marLeft w:val="0"/>
      <w:marRight w:val="0"/>
      <w:marTop w:val="0"/>
      <w:marBottom w:val="0"/>
      <w:divBdr>
        <w:top w:val="none" w:sz="0" w:space="0" w:color="auto"/>
        <w:left w:val="none" w:sz="0" w:space="0" w:color="auto"/>
        <w:bottom w:val="none" w:sz="0" w:space="0" w:color="auto"/>
        <w:right w:val="none" w:sz="0" w:space="0" w:color="auto"/>
      </w:divBdr>
    </w:div>
    <w:div w:id="179318604">
      <w:bodyDiv w:val="1"/>
      <w:marLeft w:val="0"/>
      <w:marRight w:val="0"/>
      <w:marTop w:val="0"/>
      <w:marBottom w:val="0"/>
      <w:divBdr>
        <w:top w:val="none" w:sz="0" w:space="0" w:color="auto"/>
        <w:left w:val="none" w:sz="0" w:space="0" w:color="auto"/>
        <w:bottom w:val="none" w:sz="0" w:space="0" w:color="auto"/>
        <w:right w:val="none" w:sz="0" w:space="0" w:color="auto"/>
      </w:divBdr>
    </w:div>
    <w:div w:id="188220961">
      <w:bodyDiv w:val="1"/>
      <w:marLeft w:val="0"/>
      <w:marRight w:val="0"/>
      <w:marTop w:val="0"/>
      <w:marBottom w:val="0"/>
      <w:divBdr>
        <w:top w:val="none" w:sz="0" w:space="0" w:color="auto"/>
        <w:left w:val="none" w:sz="0" w:space="0" w:color="auto"/>
        <w:bottom w:val="none" w:sz="0" w:space="0" w:color="auto"/>
        <w:right w:val="none" w:sz="0" w:space="0" w:color="auto"/>
      </w:divBdr>
    </w:div>
    <w:div w:id="189953756">
      <w:bodyDiv w:val="1"/>
      <w:marLeft w:val="0"/>
      <w:marRight w:val="0"/>
      <w:marTop w:val="0"/>
      <w:marBottom w:val="0"/>
      <w:divBdr>
        <w:top w:val="none" w:sz="0" w:space="0" w:color="auto"/>
        <w:left w:val="none" w:sz="0" w:space="0" w:color="auto"/>
        <w:bottom w:val="none" w:sz="0" w:space="0" w:color="auto"/>
        <w:right w:val="none" w:sz="0" w:space="0" w:color="auto"/>
      </w:divBdr>
    </w:div>
    <w:div w:id="192772463">
      <w:bodyDiv w:val="1"/>
      <w:marLeft w:val="0"/>
      <w:marRight w:val="0"/>
      <w:marTop w:val="0"/>
      <w:marBottom w:val="0"/>
      <w:divBdr>
        <w:top w:val="none" w:sz="0" w:space="0" w:color="auto"/>
        <w:left w:val="none" w:sz="0" w:space="0" w:color="auto"/>
        <w:bottom w:val="none" w:sz="0" w:space="0" w:color="auto"/>
        <w:right w:val="none" w:sz="0" w:space="0" w:color="auto"/>
      </w:divBdr>
    </w:div>
    <w:div w:id="200823485">
      <w:bodyDiv w:val="1"/>
      <w:marLeft w:val="0"/>
      <w:marRight w:val="0"/>
      <w:marTop w:val="0"/>
      <w:marBottom w:val="0"/>
      <w:divBdr>
        <w:top w:val="none" w:sz="0" w:space="0" w:color="auto"/>
        <w:left w:val="none" w:sz="0" w:space="0" w:color="auto"/>
        <w:bottom w:val="none" w:sz="0" w:space="0" w:color="auto"/>
        <w:right w:val="none" w:sz="0" w:space="0" w:color="auto"/>
      </w:divBdr>
    </w:div>
    <w:div w:id="220945962">
      <w:bodyDiv w:val="1"/>
      <w:marLeft w:val="0"/>
      <w:marRight w:val="0"/>
      <w:marTop w:val="0"/>
      <w:marBottom w:val="0"/>
      <w:divBdr>
        <w:top w:val="none" w:sz="0" w:space="0" w:color="auto"/>
        <w:left w:val="none" w:sz="0" w:space="0" w:color="auto"/>
        <w:bottom w:val="none" w:sz="0" w:space="0" w:color="auto"/>
        <w:right w:val="none" w:sz="0" w:space="0" w:color="auto"/>
      </w:divBdr>
    </w:div>
    <w:div w:id="221451721">
      <w:bodyDiv w:val="1"/>
      <w:marLeft w:val="0"/>
      <w:marRight w:val="0"/>
      <w:marTop w:val="0"/>
      <w:marBottom w:val="0"/>
      <w:divBdr>
        <w:top w:val="none" w:sz="0" w:space="0" w:color="auto"/>
        <w:left w:val="none" w:sz="0" w:space="0" w:color="auto"/>
        <w:bottom w:val="none" w:sz="0" w:space="0" w:color="auto"/>
        <w:right w:val="none" w:sz="0" w:space="0" w:color="auto"/>
      </w:divBdr>
    </w:div>
    <w:div w:id="225530787">
      <w:bodyDiv w:val="1"/>
      <w:marLeft w:val="0"/>
      <w:marRight w:val="0"/>
      <w:marTop w:val="0"/>
      <w:marBottom w:val="0"/>
      <w:divBdr>
        <w:top w:val="none" w:sz="0" w:space="0" w:color="auto"/>
        <w:left w:val="none" w:sz="0" w:space="0" w:color="auto"/>
        <w:bottom w:val="none" w:sz="0" w:space="0" w:color="auto"/>
        <w:right w:val="none" w:sz="0" w:space="0" w:color="auto"/>
      </w:divBdr>
      <w:divsChild>
        <w:div w:id="1540121747">
          <w:marLeft w:val="0"/>
          <w:marRight w:val="0"/>
          <w:marTop w:val="0"/>
          <w:marBottom w:val="0"/>
          <w:divBdr>
            <w:top w:val="none" w:sz="0" w:space="0" w:color="auto"/>
            <w:left w:val="none" w:sz="0" w:space="0" w:color="auto"/>
            <w:bottom w:val="none" w:sz="0" w:space="0" w:color="auto"/>
            <w:right w:val="none" w:sz="0" w:space="0" w:color="auto"/>
          </w:divBdr>
          <w:divsChild>
            <w:div w:id="1400325798">
              <w:marLeft w:val="0"/>
              <w:marRight w:val="0"/>
              <w:marTop w:val="0"/>
              <w:marBottom w:val="0"/>
              <w:divBdr>
                <w:top w:val="none" w:sz="0" w:space="0" w:color="auto"/>
                <w:left w:val="none" w:sz="0" w:space="0" w:color="auto"/>
                <w:bottom w:val="none" w:sz="0" w:space="0" w:color="auto"/>
                <w:right w:val="none" w:sz="0" w:space="0" w:color="auto"/>
              </w:divBdr>
              <w:divsChild>
                <w:div w:id="14389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79980">
      <w:bodyDiv w:val="1"/>
      <w:marLeft w:val="0"/>
      <w:marRight w:val="0"/>
      <w:marTop w:val="0"/>
      <w:marBottom w:val="0"/>
      <w:divBdr>
        <w:top w:val="none" w:sz="0" w:space="0" w:color="auto"/>
        <w:left w:val="none" w:sz="0" w:space="0" w:color="auto"/>
        <w:bottom w:val="none" w:sz="0" w:space="0" w:color="auto"/>
        <w:right w:val="none" w:sz="0" w:space="0" w:color="auto"/>
      </w:divBdr>
    </w:div>
    <w:div w:id="250814746">
      <w:bodyDiv w:val="1"/>
      <w:marLeft w:val="0"/>
      <w:marRight w:val="0"/>
      <w:marTop w:val="0"/>
      <w:marBottom w:val="0"/>
      <w:divBdr>
        <w:top w:val="none" w:sz="0" w:space="0" w:color="auto"/>
        <w:left w:val="none" w:sz="0" w:space="0" w:color="auto"/>
        <w:bottom w:val="none" w:sz="0" w:space="0" w:color="auto"/>
        <w:right w:val="none" w:sz="0" w:space="0" w:color="auto"/>
      </w:divBdr>
    </w:div>
    <w:div w:id="253245343">
      <w:bodyDiv w:val="1"/>
      <w:marLeft w:val="0"/>
      <w:marRight w:val="0"/>
      <w:marTop w:val="0"/>
      <w:marBottom w:val="0"/>
      <w:divBdr>
        <w:top w:val="none" w:sz="0" w:space="0" w:color="auto"/>
        <w:left w:val="none" w:sz="0" w:space="0" w:color="auto"/>
        <w:bottom w:val="none" w:sz="0" w:space="0" w:color="auto"/>
        <w:right w:val="none" w:sz="0" w:space="0" w:color="auto"/>
      </w:divBdr>
    </w:div>
    <w:div w:id="260072071">
      <w:bodyDiv w:val="1"/>
      <w:marLeft w:val="0"/>
      <w:marRight w:val="0"/>
      <w:marTop w:val="0"/>
      <w:marBottom w:val="0"/>
      <w:divBdr>
        <w:top w:val="none" w:sz="0" w:space="0" w:color="auto"/>
        <w:left w:val="none" w:sz="0" w:space="0" w:color="auto"/>
        <w:bottom w:val="none" w:sz="0" w:space="0" w:color="auto"/>
        <w:right w:val="none" w:sz="0" w:space="0" w:color="auto"/>
      </w:divBdr>
    </w:div>
    <w:div w:id="262307156">
      <w:bodyDiv w:val="1"/>
      <w:marLeft w:val="0"/>
      <w:marRight w:val="0"/>
      <w:marTop w:val="0"/>
      <w:marBottom w:val="0"/>
      <w:divBdr>
        <w:top w:val="none" w:sz="0" w:space="0" w:color="auto"/>
        <w:left w:val="none" w:sz="0" w:space="0" w:color="auto"/>
        <w:bottom w:val="none" w:sz="0" w:space="0" w:color="auto"/>
        <w:right w:val="none" w:sz="0" w:space="0" w:color="auto"/>
      </w:divBdr>
    </w:div>
    <w:div w:id="274947139">
      <w:bodyDiv w:val="1"/>
      <w:marLeft w:val="0"/>
      <w:marRight w:val="0"/>
      <w:marTop w:val="0"/>
      <w:marBottom w:val="0"/>
      <w:divBdr>
        <w:top w:val="none" w:sz="0" w:space="0" w:color="auto"/>
        <w:left w:val="none" w:sz="0" w:space="0" w:color="auto"/>
        <w:bottom w:val="none" w:sz="0" w:space="0" w:color="auto"/>
        <w:right w:val="none" w:sz="0" w:space="0" w:color="auto"/>
      </w:divBdr>
    </w:div>
    <w:div w:id="278343490">
      <w:bodyDiv w:val="1"/>
      <w:marLeft w:val="0"/>
      <w:marRight w:val="0"/>
      <w:marTop w:val="0"/>
      <w:marBottom w:val="0"/>
      <w:divBdr>
        <w:top w:val="none" w:sz="0" w:space="0" w:color="auto"/>
        <w:left w:val="none" w:sz="0" w:space="0" w:color="auto"/>
        <w:bottom w:val="none" w:sz="0" w:space="0" w:color="auto"/>
        <w:right w:val="none" w:sz="0" w:space="0" w:color="auto"/>
      </w:divBdr>
    </w:div>
    <w:div w:id="289627131">
      <w:bodyDiv w:val="1"/>
      <w:marLeft w:val="0"/>
      <w:marRight w:val="0"/>
      <w:marTop w:val="0"/>
      <w:marBottom w:val="0"/>
      <w:divBdr>
        <w:top w:val="none" w:sz="0" w:space="0" w:color="auto"/>
        <w:left w:val="none" w:sz="0" w:space="0" w:color="auto"/>
        <w:bottom w:val="none" w:sz="0" w:space="0" w:color="auto"/>
        <w:right w:val="none" w:sz="0" w:space="0" w:color="auto"/>
      </w:divBdr>
      <w:divsChild>
        <w:div w:id="1181092449">
          <w:marLeft w:val="0"/>
          <w:marRight w:val="0"/>
          <w:marTop w:val="0"/>
          <w:marBottom w:val="0"/>
          <w:divBdr>
            <w:top w:val="none" w:sz="0" w:space="0" w:color="auto"/>
            <w:left w:val="none" w:sz="0" w:space="0" w:color="auto"/>
            <w:bottom w:val="none" w:sz="0" w:space="0" w:color="auto"/>
            <w:right w:val="none" w:sz="0" w:space="0" w:color="auto"/>
          </w:divBdr>
        </w:div>
        <w:div w:id="1161697035">
          <w:marLeft w:val="0"/>
          <w:marRight w:val="0"/>
          <w:marTop w:val="0"/>
          <w:marBottom w:val="0"/>
          <w:divBdr>
            <w:top w:val="none" w:sz="0" w:space="0" w:color="auto"/>
            <w:left w:val="none" w:sz="0" w:space="0" w:color="auto"/>
            <w:bottom w:val="none" w:sz="0" w:space="0" w:color="auto"/>
            <w:right w:val="none" w:sz="0" w:space="0" w:color="auto"/>
          </w:divBdr>
        </w:div>
      </w:divsChild>
    </w:div>
    <w:div w:id="295185798">
      <w:bodyDiv w:val="1"/>
      <w:marLeft w:val="0"/>
      <w:marRight w:val="0"/>
      <w:marTop w:val="0"/>
      <w:marBottom w:val="0"/>
      <w:divBdr>
        <w:top w:val="none" w:sz="0" w:space="0" w:color="auto"/>
        <w:left w:val="none" w:sz="0" w:space="0" w:color="auto"/>
        <w:bottom w:val="none" w:sz="0" w:space="0" w:color="auto"/>
        <w:right w:val="none" w:sz="0" w:space="0" w:color="auto"/>
      </w:divBdr>
    </w:div>
    <w:div w:id="298650812">
      <w:bodyDiv w:val="1"/>
      <w:marLeft w:val="0"/>
      <w:marRight w:val="0"/>
      <w:marTop w:val="0"/>
      <w:marBottom w:val="0"/>
      <w:divBdr>
        <w:top w:val="none" w:sz="0" w:space="0" w:color="auto"/>
        <w:left w:val="none" w:sz="0" w:space="0" w:color="auto"/>
        <w:bottom w:val="none" w:sz="0" w:space="0" w:color="auto"/>
        <w:right w:val="none" w:sz="0" w:space="0" w:color="auto"/>
      </w:divBdr>
      <w:divsChild>
        <w:div w:id="2008553547">
          <w:marLeft w:val="0"/>
          <w:marRight w:val="0"/>
          <w:marTop w:val="0"/>
          <w:marBottom w:val="0"/>
          <w:divBdr>
            <w:top w:val="none" w:sz="0" w:space="0" w:color="auto"/>
            <w:left w:val="none" w:sz="0" w:space="0" w:color="auto"/>
            <w:bottom w:val="none" w:sz="0" w:space="0" w:color="auto"/>
            <w:right w:val="none" w:sz="0" w:space="0" w:color="auto"/>
          </w:divBdr>
          <w:divsChild>
            <w:div w:id="589892602">
              <w:marLeft w:val="0"/>
              <w:marRight w:val="0"/>
              <w:marTop w:val="0"/>
              <w:marBottom w:val="0"/>
              <w:divBdr>
                <w:top w:val="none" w:sz="0" w:space="0" w:color="auto"/>
                <w:left w:val="none" w:sz="0" w:space="0" w:color="auto"/>
                <w:bottom w:val="none" w:sz="0" w:space="0" w:color="auto"/>
                <w:right w:val="none" w:sz="0" w:space="0" w:color="auto"/>
              </w:divBdr>
              <w:divsChild>
                <w:div w:id="1479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9315">
      <w:bodyDiv w:val="1"/>
      <w:marLeft w:val="0"/>
      <w:marRight w:val="0"/>
      <w:marTop w:val="0"/>
      <w:marBottom w:val="0"/>
      <w:divBdr>
        <w:top w:val="none" w:sz="0" w:space="0" w:color="auto"/>
        <w:left w:val="none" w:sz="0" w:space="0" w:color="auto"/>
        <w:bottom w:val="none" w:sz="0" w:space="0" w:color="auto"/>
        <w:right w:val="none" w:sz="0" w:space="0" w:color="auto"/>
      </w:divBdr>
    </w:div>
    <w:div w:id="318770196">
      <w:bodyDiv w:val="1"/>
      <w:marLeft w:val="0"/>
      <w:marRight w:val="0"/>
      <w:marTop w:val="0"/>
      <w:marBottom w:val="0"/>
      <w:divBdr>
        <w:top w:val="none" w:sz="0" w:space="0" w:color="auto"/>
        <w:left w:val="none" w:sz="0" w:space="0" w:color="auto"/>
        <w:bottom w:val="none" w:sz="0" w:space="0" w:color="auto"/>
        <w:right w:val="none" w:sz="0" w:space="0" w:color="auto"/>
      </w:divBdr>
    </w:div>
    <w:div w:id="330764098">
      <w:bodyDiv w:val="1"/>
      <w:marLeft w:val="0"/>
      <w:marRight w:val="0"/>
      <w:marTop w:val="0"/>
      <w:marBottom w:val="0"/>
      <w:divBdr>
        <w:top w:val="none" w:sz="0" w:space="0" w:color="auto"/>
        <w:left w:val="none" w:sz="0" w:space="0" w:color="auto"/>
        <w:bottom w:val="none" w:sz="0" w:space="0" w:color="auto"/>
        <w:right w:val="none" w:sz="0" w:space="0" w:color="auto"/>
      </w:divBdr>
    </w:div>
    <w:div w:id="334724262">
      <w:bodyDiv w:val="1"/>
      <w:marLeft w:val="0"/>
      <w:marRight w:val="0"/>
      <w:marTop w:val="0"/>
      <w:marBottom w:val="0"/>
      <w:divBdr>
        <w:top w:val="none" w:sz="0" w:space="0" w:color="auto"/>
        <w:left w:val="none" w:sz="0" w:space="0" w:color="auto"/>
        <w:bottom w:val="none" w:sz="0" w:space="0" w:color="auto"/>
        <w:right w:val="none" w:sz="0" w:space="0" w:color="auto"/>
      </w:divBdr>
    </w:div>
    <w:div w:id="336612530">
      <w:bodyDiv w:val="1"/>
      <w:marLeft w:val="0"/>
      <w:marRight w:val="0"/>
      <w:marTop w:val="0"/>
      <w:marBottom w:val="0"/>
      <w:divBdr>
        <w:top w:val="none" w:sz="0" w:space="0" w:color="auto"/>
        <w:left w:val="none" w:sz="0" w:space="0" w:color="auto"/>
        <w:bottom w:val="none" w:sz="0" w:space="0" w:color="auto"/>
        <w:right w:val="none" w:sz="0" w:space="0" w:color="auto"/>
      </w:divBdr>
    </w:div>
    <w:div w:id="347028242">
      <w:bodyDiv w:val="1"/>
      <w:marLeft w:val="0"/>
      <w:marRight w:val="0"/>
      <w:marTop w:val="0"/>
      <w:marBottom w:val="0"/>
      <w:divBdr>
        <w:top w:val="none" w:sz="0" w:space="0" w:color="auto"/>
        <w:left w:val="none" w:sz="0" w:space="0" w:color="auto"/>
        <w:bottom w:val="none" w:sz="0" w:space="0" w:color="auto"/>
        <w:right w:val="none" w:sz="0" w:space="0" w:color="auto"/>
      </w:divBdr>
    </w:div>
    <w:div w:id="347799938">
      <w:bodyDiv w:val="1"/>
      <w:marLeft w:val="0"/>
      <w:marRight w:val="0"/>
      <w:marTop w:val="0"/>
      <w:marBottom w:val="0"/>
      <w:divBdr>
        <w:top w:val="none" w:sz="0" w:space="0" w:color="auto"/>
        <w:left w:val="none" w:sz="0" w:space="0" w:color="auto"/>
        <w:bottom w:val="none" w:sz="0" w:space="0" w:color="auto"/>
        <w:right w:val="none" w:sz="0" w:space="0" w:color="auto"/>
      </w:divBdr>
    </w:div>
    <w:div w:id="356662208">
      <w:bodyDiv w:val="1"/>
      <w:marLeft w:val="0"/>
      <w:marRight w:val="0"/>
      <w:marTop w:val="0"/>
      <w:marBottom w:val="0"/>
      <w:divBdr>
        <w:top w:val="none" w:sz="0" w:space="0" w:color="auto"/>
        <w:left w:val="none" w:sz="0" w:space="0" w:color="auto"/>
        <w:bottom w:val="none" w:sz="0" w:space="0" w:color="auto"/>
        <w:right w:val="none" w:sz="0" w:space="0" w:color="auto"/>
      </w:divBdr>
    </w:div>
    <w:div w:id="395014661">
      <w:bodyDiv w:val="1"/>
      <w:marLeft w:val="0"/>
      <w:marRight w:val="0"/>
      <w:marTop w:val="0"/>
      <w:marBottom w:val="0"/>
      <w:divBdr>
        <w:top w:val="none" w:sz="0" w:space="0" w:color="auto"/>
        <w:left w:val="none" w:sz="0" w:space="0" w:color="auto"/>
        <w:bottom w:val="none" w:sz="0" w:space="0" w:color="auto"/>
        <w:right w:val="none" w:sz="0" w:space="0" w:color="auto"/>
      </w:divBdr>
      <w:divsChild>
        <w:div w:id="434835578">
          <w:marLeft w:val="0"/>
          <w:marRight w:val="0"/>
          <w:marTop w:val="0"/>
          <w:marBottom w:val="0"/>
          <w:divBdr>
            <w:top w:val="none" w:sz="0" w:space="0" w:color="auto"/>
            <w:left w:val="none" w:sz="0" w:space="0" w:color="auto"/>
            <w:bottom w:val="none" w:sz="0" w:space="0" w:color="auto"/>
            <w:right w:val="none" w:sz="0" w:space="0" w:color="auto"/>
          </w:divBdr>
          <w:divsChild>
            <w:div w:id="83037692">
              <w:marLeft w:val="0"/>
              <w:marRight w:val="0"/>
              <w:marTop w:val="0"/>
              <w:marBottom w:val="0"/>
              <w:divBdr>
                <w:top w:val="none" w:sz="0" w:space="0" w:color="auto"/>
                <w:left w:val="none" w:sz="0" w:space="0" w:color="auto"/>
                <w:bottom w:val="none" w:sz="0" w:space="0" w:color="auto"/>
                <w:right w:val="none" w:sz="0" w:space="0" w:color="auto"/>
              </w:divBdr>
              <w:divsChild>
                <w:div w:id="1954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8168">
      <w:bodyDiv w:val="1"/>
      <w:marLeft w:val="0"/>
      <w:marRight w:val="0"/>
      <w:marTop w:val="0"/>
      <w:marBottom w:val="0"/>
      <w:divBdr>
        <w:top w:val="none" w:sz="0" w:space="0" w:color="auto"/>
        <w:left w:val="none" w:sz="0" w:space="0" w:color="auto"/>
        <w:bottom w:val="none" w:sz="0" w:space="0" w:color="auto"/>
        <w:right w:val="none" w:sz="0" w:space="0" w:color="auto"/>
      </w:divBdr>
    </w:div>
    <w:div w:id="417286574">
      <w:bodyDiv w:val="1"/>
      <w:marLeft w:val="0"/>
      <w:marRight w:val="0"/>
      <w:marTop w:val="0"/>
      <w:marBottom w:val="0"/>
      <w:divBdr>
        <w:top w:val="none" w:sz="0" w:space="0" w:color="auto"/>
        <w:left w:val="none" w:sz="0" w:space="0" w:color="auto"/>
        <w:bottom w:val="none" w:sz="0" w:space="0" w:color="auto"/>
        <w:right w:val="none" w:sz="0" w:space="0" w:color="auto"/>
      </w:divBdr>
    </w:div>
    <w:div w:id="433016867">
      <w:bodyDiv w:val="1"/>
      <w:marLeft w:val="0"/>
      <w:marRight w:val="0"/>
      <w:marTop w:val="0"/>
      <w:marBottom w:val="0"/>
      <w:divBdr>
        <w:top w:val="none" w:sz="0" w:space="0" w:color="auto"/>
        <w:left w:val="none" w:sz="0" w:space="0" w:color="auto"/>
        <w:bottom w:val="none" w:sz="0" w:space="0" w:color="auto"/>
        <w:right w:val="none" w:sz="0" w:space="0" w:color="auto"/>
      </w:divBdr>
    </w:div>
    <w:div w:id="444465674">
      <w:bodyDiv w:val="1"/>
      <w:marLeft w:val="0"/>
      <w:marRight w:val="0"/>
      <w:marTop w:val="0"/>
      <w:marBottom w:val="0"/>
      <w:divBdr>
        <w:top w:val="none" w:sz="0" w:space="0" w:color="auto"/>
        <w:left w:val="none" w:sz="0" w:space="0" w:color="auto"/>
        <w:bottom w:val="none" w:sz="0" w:space="0" w:color="auto"/>
        <w:right w:val="none" w:sz="0" w:space="0" w:color="auto"/>
      </w:divBdr>
    </w:div>
    <w:div w:id="452481358">
      <w:bodyDiv w:val="1"/>
      <w:marLeft w:val="0"/>
      <w:marRight w:val="0"/>
      <w:marTop w:val="0"/>
      <w:marBottom w:val="0"/>
      <w:divBdr>
        <w:top w:val="none" w:sz="0" w:space="0" w:color="auto"/>
        <w:left w:val="none" w:sz="0" w:space="0" w:color="auto"/>
        <w:bottom w:val="none" w:sz="0" w:space="0" w:color="auto"/>
        <w:right w:val="none" w:sz="0" w:space="0" w:color="auto"/>
      </w:divBdr>
    </w:div>
    <w:div w:id="470751128">
      <w:bodyDiv w:val="1"/>
      <w:marLeft w:val="0"/>
      <w:marRight w:val="0"/>
      <w:marTop w:val="0"/>
      <w:marBottom w:val="0"/>
      <w:divBdr>
        <w:top w:val="none" w:sz="0" w:space="0" w:color="auto"/>
        <w:left w:val="none" w:sz="0" w:space="0" w:color="auto"/>
        <w:bottom w:val="none" w:sz="0" w:space="0" w:color="auto"/>
        <w:right w:val="none" w:sz="0" w:space="0" w:color="auto"/>
      </w:divBdr>
    </w:div>
    <w:div w:id="486485075">
      <w:bodyDiv w:val="1"/>
      <w:marLeft w:val="0"/>
      <w:marRight w:val="0"/>
      <w:marTop w:val="0"/>
      <w:marBottom w:val="0"/>
      <w:divBdr>
        <w:top w:val="none" w:sz="0" w:space="0" w:color="auto"/>
        <w:left w:val="none" w:sz="0" w:space="0" w:color="auto"/>
        <w:bottom w:val="none" w:sz="0" w:space="0" w:color="auto"/>
        <w:right w:val="none" w:sz="0" w:space="0" w:color="auto"/>
      </w:divBdr>
    </w:div>
    <w:div w:id="513761256">
      <w:bodyDiv w:val="1"/>
      <w:marLeft w:val="0"/>
      <w:marRight w:val="0"/>
      <w:marTop w:val="0"/>
      <w:marBottom w:val="0"/>
      <w:divBdr>
        <w:top w:val="none" w:sz="0" w:space="0" w:color="auto"/>
        <w:left w:val="none" w:sz="0" w:space="0" w:color="auto"/>
        <w:bottom w:val="none" w:sz="0" w:space="0" w:color="auto"/>
        <w:right w:val="none" w:sz="0" w:space="0" w:color="auto"/>
      </w:divBdr>
    </w:div>
    <w:div w:id="515576014">
      <w:bodyDiv w:val="1"/>
      <w:marLeft w:val="0"/>
      <w:marRight w:val="0"/>
      <w:marTop w:val="0"/>
      <w:marBottom w:val="0"/>
      <w:divBdr>
        <w:top w:val="none" w:sz="0" w:space="0" w:color="auto"/>
        <w:left w:val="none" w:sz="0" w:space="0" w:color="auto"/>
        <w:bottom w:val="none" w:sz="0" w:space="0" w:color="auto"/>
        <w:right w:val="none" w:sz="0" w:space="0" w:color="auto"/>
      </w:divBdr>
    </w:div>
    <w:div w:id="537014522">
      <w:bodyDiv w:val="1"/>
      <w:marLeft w:val="0"/>
      <w:marRight w:val="0"/>
      <w:marTop w:val="0"/>
      <w:marBottom w:val="0"/>
      <w:divBdr>
        <w:top w:val="none" w:sz="0" w:space="0" w:color="auto"/>
        <w:left w:val="none" w:sz="0" w:space="0" w:color="auto"/>
        <w:bottom w:val="none" w:sz="0" w:space="0" w:color="auto"/>
        <w:right w:val="none" w:sz="0" w:space="0" w:color="auto"/>
      </w:divBdr>
    </w:div>
    <w:div w:id="606618690">
      <w:bodyDiv w:val="1"/>
      <w:marLeft w:val="0"/>
      <w:marRight w:val="0"/>
      <w:marTop w:val="0"/>
      <w:marBottom w:val="0"/>
      <w:divBdr>
        <w:top w:val="none" w:sz="0" w:space="0" w:color="auto"/>
        <w:left w:val="none" w:sz="0" w:space="0" w:color="auto"/>
        <w:bottom w:val="none" w:sz="0" w:space="0" w:color="auto"/>
        <w:right w:val="none" w:sz="0" w:space="0" w:color="auto"/>
      </w:divBdr>
    </w:div>
    <w:div w:id="617568897">
      <w:bodyDiv w:val="1"/>
      <w:marLeft w:val="0"/>
      <w:marRight w:val="0"/>
      <w:marTop w:val="0"/>
      <w:marBottom w:val="0"/>
      <w:divBdr>
        <w:top w:val="none" w:sz="0" w:space="0" w:color="auto"/>
        <w:left w:val="none" w:sz="0" w:space="0" w:color="auto"/>
        <w:bottom w:val="none" w:sz="0" w:space="0" w:color="auto"/>
        <w:right w:val="none" w:sz="0" w:space="0" w:color="auto"/>
      </w:divBdr>
    </w:div>
    <w:div w:id="626201031">
      <w:bodyDiv w:val="1"/>
      <w:marLeft w:val="0"/>
      <w:marRight w:val="0"/>
      <w:marTop w:val="0"/>
      <w:marBottom w:val="0"/>
      <w:divBdr>
        <w:top w:val="none" w:sz="0" w:space="0" w:color="auto"/>
        <w:left w:val="none" w:sz="0" w:space="0" w:color="auto"/>
        <w:bottom w:val="none" w:sz="0" w:space="0" w:color="auto"/>
        <w:right w:val="none" w:sz="0" w:space="0" w:color="auto"/>
      </w:divBdr>
    </w:div>
    <w:div w:id="630483638">
      <w:bodyDiv w:val="1"/>
      <w:marLeft w:val="0"/>
      <w:marRight w:val="0"/>
      <w:marTop w:val="0"/>
      <w:marBottom w:val="0"/>
      <w:divBdr>
        <w:top w:val="none" w:sz="0" w:space="0" w:color="auto"/>
        <w:left w:val="none" w:sz="0" w:space="0" w:color="auto"/>
        <w:bottom w:val="none" w:sz="0" w:space="0" w:color="auto"/>
        <w:right w:val="none" w:sz="0" w:space="0" w:color="auto"/>
      </w:divBdr>
      <w:divsChild>
        <w:div w:id="1240823013">
          <w:marLeft w:val="0"/>
          <w:marRight w:val="0"/>
          <w:marTop w:val="0"/>
          <w:marBottom w:val="0"/>
          <w:divBdr>
            <w:top w:val="none" w:sz="0" w:space="0" w:color="auto"/>
            <w:left w:val="none" w:sz="0" w:space="0" w:color="auto"/>
            <w:bottom w:val="none" w:sz="0" w:space="0" w:color="auto"/>
            <w:right w:val="none" w:sz="0" w:space="0" w:color="auto"/>
          </w:divBdr>
          <w:divsChild>
            <w:div w:id="388461007">
              <w:marLeft w:val="0"/>
              <w:marRight w:val="0"/>
              <w:marTop w:val="0"/>
              <w:marBottom w:val="0"/>
              <w:divBdr>
                <w:top w:val="none" w:sz="0" w:space="0" w:color="auto"/>
                <w:left w:val="none" w:sz="0" w:space="0" w:color="auto"/>
                <w:bottom w:val="none" w:sz="0" w:space="0" w:color="auto"/>
                <w:right w:val="none" w:sz="0" w:space="0" w:color="auto"/>
              </w:divBdr>
              <w:divsChild>
                <w:div w:id="1733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6804">
      <w:bodyDiv w:val="1"/>
      <w:marLeft w:val="0"/>
      <w:marRight w:val="0"/>
      <w:marTop w:val="0"/>
      <w:marBottom w:val="0"/>
      <w:divBdr>
        <w:top w:val="none" w:sz="0" w:space="0" w:color="auto"/>
        <w:left w:val="none" w:sz="0" w:space="0" w:color="auto"/>
        <w:bottom w:val="none" w:sz="0" w:space="0" w:color="auto"/>
        <w:right w:val="none" w:sz="0" w:space="0" w:color="auto"/>
      </w:divBdr>
      <w:divsChild>
        <w:div w:id="1642809327">
          <w:marLeft w:val="0"/>
          <w:marRight w:val="0"/>
          <w:marTop w:val="0"/>
          <w:marBottom w:val="0"/>
          <w:divBdr>
            <w:top w:val="none" w:sz="0" w:space="0" w:color="auto"/>
            <w:left w:val="none" w:sz="0" w:space="0" w:color="auto"/>
            <w:bottom w:val="none" w:sz="0" w:space="0" w:color="auto"/>
            <w:right w:val="none" w:sz="0" w:space="0" w:color="auto"/>
          </w:divBdr>
          <w:divsChild>
            <w:div w:id="1346325151">
              <w:marLeft w:val="0"/>
              <w:marRight w:val="0"/>
              <w:marTop w:val="0"/>
              <w:marBottom w:val="0"/>
              <w:divBdr>
                <w:top w:val="none" w:sz="0" w:space="0" w:color="auto"/>
                <w:left w:val="none" w:sz="0" w:space="0" w:color="auto"/>
                <w:bottom w:val="none" w:sz="0" w:space="0" w:color="auto"/>
                <w:right w:val="none" w:sz="0" w:space="0" w:color="auto"/>
              </w:divBdr>
              <w:divsChild>
                <w:div w:id="1116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77237">
      <w:bodyDiv w:val="1"/>
      <w:marLeft w:val="0"/>
      <w:marRight w:val="0"/>
      <w:marTop w:val="0"/>
      <w:marBottom w:val="0"/>
      <w:divBdr>
        <w:top w:val="none" w:sz="0" w:space="0" w:color="auto"/>
        <w:left w:val="none" w:sz="0" w:space="0" w:color="auto"/>
        <w:bottom w:val="none" w:sz="0" w:space="0" w:color="auto"/>
        <w:right w:val="none" w:sz="0" w:space="0" w:color="auto"/>
      </w:divBdr>
    </w:div>
    <w:div w:id="656349736">
      <w:bodyDiv w:val="1"/>
      <w:marLeft w:val="0"/>
      <w:marRight w:val="0"/>
      <w:marTop w:val="0"/>
      <w:marBottom w:val="0"/>
      <w:divBdr>
        <w:top w:val="none" w:sz="0" w:space="0" w:color="auto"/>
        <w:left w:val="none" w:sz="0" w:space="0" w:color="auto"/>
        <w:bottom w:val="none" w:sz="0" w:space="0" w:color="auto"/>
        <w:right w:val="none" w:sz="0" w:space="0" w:color="auto"/>
      </w:divBdr>
    </w:div>
    <w:div w:id="663318312">
      <w:bodyDiv w:val="1"/>
      <w:marLeft w:val="0"/>
      <w:marRight w:val="0"/>
      <w:marTop w:val="0"/>
      <w:marBottom w:val="0"/>
      <w:divBdr>
        <w:top w:val="none" w:sz="0" w:space="0" w:color="auto"/>
        <w:left w:val="none" w:sz="0" w:space="0" w:color="auto"/>
        <w:bottom w:val="none" w:sz="0" w:space="0" w:color="auto"/>
        <w:right w:val="none" w:sz="0" w:space="0" w:color="auto"/>
      </w:divBdr>
    </w:div>
    <w:div w:id="668220096">
      <w:bodyDiv w:val="1"/>
      <w:marLeft w:val="0"/>
      <w:marRight w:val="0"/>
      <w:marTop w:val="0"/>
      <w:marBottom w:val="0"/>
      <w:divBdr>
        <w:top w:val="none" w:sz="0" w:space="0" w:color="auto"/>
        <w:left w:val="none" w:sz="0" w:space="0" w:color="auto"/>
        <w:bottom w:val="none" w:sz="0" w:space="0" w:color="auto"/>
        <w:right w:val="none" w:sz="0" w:space="0" w:color="auto"/>
      </w:divBdr>
    </w:div>
    <w:div w:id="677535976">
      <w:bodyDiv w:val="1"/>
      <w:marLeft w:val="0"/>
      <w:marRight w:val="0"/>
      <w:marTop w:val="0"/>
      <w:marBottom w:val="0"/>
      <w:divBdr>
        <w:top w:val="none" w:sz="0" w:space="0" w:color="auto"/>
        <w:left w:val="none" w:sz="0" w:space="0" w:color="auto"/>
        <w:bottom w:val="none" w:sz="0" w:space="0" w:color="auto"/>
        <w:right w:val="none" w:sz="0" w:space="0" w:color="auto"/>
      </w:divBdr>
    </w:div>
    <w:div w:id="690297758">
      <w:bodyDiv w:val="1"/>
      <w:marLeft w:val="0"/>
      <w:marRight w:val="0"/>
      <w:marTop w:val="0"/>
      <w:marBottom w:val="0"/>
      <w:divBdr>
        <w:top w:val="none" w:sz="0" w:space="0" w:color="auto"/>
        <w:left w:val="none" w:sz="0" w:space="0" w:color="auto"/>
        <w:bottom w:val="none" w:sz="0" w:space="0" w:color="auto"/>
        <w:right w:val="none" w:sz="0" w:space="0" w:color="auto"/>
      </w:divBdr>
      <w:divsChild>
        <w:div w:id="2063864174">
          <w:marLeft w:val="0"/>
          <w:marRight w:val="0"/>
          <w:marTop w:val="0"/>
          <w:marBottom w:val="0"/>
          <w:divBdr>
            <w:top w:val="none" w:sz="0" w:space="0" w:color="auto"/>
            <w:left w:val="none" w:sz="0" w:space="0" w:color="auto"/>
            <w:bottom w:val="none" w:sz="0" w:space="0" w:color="auto"/>
            <w:right w:val="none" w:sz="0" w:space="0" w:color="auto"/>
          </w:divBdr>
          <w:divsChild>
            <w:div w:id="1927492815">
              <w:marLeft w:val="0"/>
              <w:marRight w:val="0"/>
              <w:marTop w:val="0"/>
              <w:marBottom w:val="0"/>
              <w:divBdr>
                <w:top w:val="none" w:sz="0" w:space="0" w:color="auto"/>
                <w:left w:val="none" w:sz="0" w:space="0" w:color="auto"/>
                <w:bottom w:val="none" w:sz="0" w:space="0" w:color="auto"/>
                <w:right w:val="none" w:sz="0" w:space="0" w:color="auto"/>
              </w:divBdr>
              <w:divsChild>
                <w:div w:id="14072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4795">
      <w:bodyDiv w:val="1"/>
      <w:marLeft w:val="0"/>
      <w:marRight w:val="0"/>
      <w:marTop w:val="0"/>
      <w:marBottom w:val="0"/>
      <w:divBdr>
        <w:top w:val="none" w:sz="0" w:space="0" w:color="auto"/>
        <w:left w:val="none" w:sz="0" w:space="0" w:color="auto"/>
        <w:bottom w:val="none" w:sz="0" w:space="0" w:color="auto"/>
        <w:right w:val="none" w:sz="0" w:space="0" w:color="auto"/>
      </w:divBdr>
    </w:div>
    <w:div w:id="698051370">
      <w:bodyDiv w:val="1"/>
      <w:marLeft w:val="0"/>
      <w:marRight w:val="0"/>
      <w:marTop w:val="0"/>
      <w:marBottom w:val="0"/>
      <w:divBdr>
        <w:top w:val="none" w:sz="0" w:space="0" w:color="auto"/>
        <w:left w:val="none" w:sz="0" w:space="0" w:color="auto"/>
        <w:bottom w:val="none" w:sz="0" w:space="0" w:color="auto"/>
        <w:right w:val="none" w:sz="0" w:space="0" w:color="auto"/>
      </w:divBdr>
    </w:div>
    <w:div w:id="701827251">
      <w:bodyDiv w:val="1"/>
      <w:marLeft w:val="0"/>
      <w:marRight w:val="0"/>
      <w:marTop w:val="0"/>
      <w:marBottom w:val="0"/>
      <w:divBdr>
        <w:top w:val="none" w:sz="0" w:space="0" w:color="auto"/>
        <w:left w:val="none" w:sz="0" w:space="0" w:color="auto"/>
        <w:bottom w:val="none" w:sz="0" w:space="0" w:color="auto"/>
        <w:right w:val="none" w:sz="0" w:space="0" w:color="auto"/>
      </w:divBdr>
    </w:div>
    <w:div w:id="704599999">
      <w:bodyDiv w:val="1"/>
      <w:marLeft w:val="0"/>
      <w:marRight w:val="0"/>
      <w:marTop w:val="0"/>
      <w:marBottom w:val="0"/>
      <w:divBdr>
        <w:top w:val="none" w:sz="0" w:space="0" w:color="auto"/>
        <w:left w:val="none" w:sz="0" w:space="0" w:color="auto"/>
        <w:bottom w:val="none" w:sz="0" w:space="0" w:color="auto"/>
        <w:right w:val="none" w:sz="0" w:space="0" w:color="auto"/>
      </w:divBdr>
    </w:div>
    <w:div w:id="733550779">
      <w:bodyDiv w:val="1"/>
      <w:marLeft w:val="0"/>
      <w:marRight w:val="0"/>
      <w:marTop w:val="0"/>
      <w:marBottom w:val="0"/>
      <w:divBdr>
        <w:top w:val="none" w:sz="0" w:space="0" w:color="auto"/>
        <w:left w:val="none" w:sz="0" w:space="0" w:color="auto"/>
        <w:bottom w:val="none" w:sz="0" w:space="0" w:color="auto"/>
        <w:right w:val="none" w:sz="0" w:space="0" w:color="auto"/>
      </w:divBdr>
    </w:div>
    <w:div w:id="744497315">
      <w:bodyDiv w:val="1"/>
      <w:marLeft w:val="0"/>
      <w:marRight w:val="0"/>
      <w:marTop w:val="0"/>
      <w:marBottom w:val="0"/>
      <w:divBdr>
        <w:top w:val="none" w:sz="0" w:space="0" w:color="auto"/>
        <w:left w:val="none" w:sz="0" w:space="0" w:color="auto"/>
        <w:bottom w:val="none" w:sz="0" w:space="0" w:color="auto"/>
        <w:right w:val="none" w:sz="0" w:space="0" w:color="auto"/>
      </w:divBdr>
    </w:div>
    <w:div w:id="758524333">
      <w:bodyDiv w:val="1"/>
      <w:marLeft w:val="0"/>
      <w:marRight w:val="0"/>
      <w:marTop w:val="0"/>
      <w:marBottom w:val="0"/>
      <w:divBdr>
        <w:top w:val="none" w:sz="0" w:space="0" w:color="auto"/>
        <w:left w:val="none" w:sz="0" w:space="0" w:color="auto"/>
        <w:bottom w:val="none" w:sz="0" w:space="0" w:color="auto"/>
        <w:right w:val="none" w:sz="0" w:space="0" w:color="auto"/>
      </w:divBdr>
    </w:div>
    <w:div w:id="766271209">
      <w:bodyDiv w:val="1"/>
      <w:marLeft w:val="0"/>
      <w:marRight w:val="0"/>
      <w:marTop w:val="0"/>
      <w:marBottom w:val="0"/>
      <w:divBdr>
        <w:top w:val="none" w:sz="0" w:space="0" w:color="auto"/>
        <w:left w:val="none" w:sz="0" w:space="0" w:color="auto"/>
        <w:bottom w:val="none" w:sz="0" w:space="0" w:color="auto"/>
        <w:right w:val="none" w:sz="0" w:space="0" w:color="auto"/>
      </w:divBdr>
    </w:div>
    <w:div w:id="769348994">
      <w:bodyDiv w:val="1"/>
      <w:marLeft w:val="0"/>
      <w:marRight w:val="0"/>
      <w:marTop w:val="0"/>
      <w:marBottom w:val="0"/>
      <w:divBdr>
        <w:top w:val="none" w:sz="0" w:space="0" w:color="auto"/>
        <w:left w:val="none" w:sz="0" w:space="0" w:color="auto"/>
        <w:bottom w:val="none" w:sz="0" w:space="0" w:color="auto"/>
        <w:right w:val="none" w:sz="0" w:space="0" w:color="auto"/>
      </w:divBdr>
      <w:divsChild>
        <w:div w:id="1222517587">
          <w:marLeft w:val="0"/>
          <w:marRight w:val="0"/>
          <w:marTop w:val="0"/>
          <w:marBottom w:val="0"/>
          <w:divBdr>
            <w:top w:val="none" w:sz="0" w:space="0" w:color="auto"/>
            <w:left w:val="none" w:sz="0" w:space="0" w:color="auto"/>
            <w:bottom w:val="none" w:sz="0" w:space="0" w:color="auto"/>
            <w:right w:val="none" w:sz="0" w:space="0" w:color="auto"/>
          </w:divBdr>
          <w:divsChild>
            <w:div w:id="2053724245">
              <w:marLeft w:val="0"/>
              <w:marRight w:val="0"/>
              <w:marTop w:val="0"/>
              <w:marBottom w:val="0"/>
              <w:divBdr>
                <w:top w:val="none" w:sz="0" w:space="0" w:color="auto"/>
                <w:left w:val="none" w:sz="0" w:space="0" w:color="auto"/>
                <w:bottom w:val="none" w:sz="0" w:space="0" w:color="auto"/>
                <w:right w:val="none" w:sz="0" w:space="0" w:color="auto"/>
              </w:divBdr>
              <w:divsChild>
                <w:div w:id="6950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4347">
      <w:bodyDiv w:val="1"/>
      <w:marLeft w:val="0"/>
      <w:marRight w:val="0"/>
      <w:marTop w:val="0"/>
      <w:marBottom w:val="0"/>
      <w:divBdr>
        <w:top w:val="none" w:sz="0" w:space="0" w:color="auto"/>
        <w:left w:val="none" w:sz="0" w:space="0" w:color="auto"/>
        <w:bottom w:val="none" w:sz="0" w:space="0" w:color="auto"/>
        <w:right w:val="none" w:sz="0" w:space="0" w:color="auto"/>
      </w:divBdr>
    </w:div>
    <w:div w:id="780413065">
      <w:bodyDiv w:val="1"/>
      <w:marLeft w:val="0"/>
      <w:marRight w:val="0"/>
      <w:marTop w:val="0"/>
      <w:marBottom w:val="0"/>
      <w:divBdr>
        <w:top w:val="none" w:sz="0" w:space="0" w:color="auto"/>
        <w:left w:val="none" w:sz="0" w:space="0" w:color="auto"/>
        <w:bottom w:val="none" w:sz="0" w:space="0" w:color="auto"/>
        <w:right w:val="none" w:sz="0" w:space="0" w:color="auto"/>
      </w:divBdr>
    </w:div>
    <w:div w:id="782000234">
      <w:bodyDiv w:val="1"/>
      <w:marLeft w:val="0"/>
      <w:marRight w:val="0"/>
      <w:marTop w:val="0"/>
      <w:marBottom w:val="0"/>
      <w:divBdr>
        <w:top w:val="none" w:sz="0" w:space="0" w:color="auto"/>
        <w:left w:val="none" w:sz="0" w:space="0" w:color="auto"/>
        <w:bottom w:val="none" w:sz="0" w:space="0" w:color="auto"/>
        <w:right w:val="none" w:sz="0" w:space="0" w:color="auto"/>
      </w:divBdr>
    </w:div>
    <w:div w:id="782190374">
      <w:bodyDiv w:val="1"/>
      <w:marLeft w:val="0"/>
      <w:marRight w:val="0"/>
      <w:marTop w:val="0"/>
      <w:marBottom w:val="0"/>
      <w:divBdr>
        <w:top w:val="none" w:sz="0" w:space="0" w:color="auto"/>
        <w:left w:val="none" w:sz="0" w:space="0" w:color="auto"/>
        <w:bottom w:val="none" w:sz="0" w:space="0" w:color="auto"/>
        <w:right w:val="none" w:sz="0" w:space="0" w:color="auto"/>
      </w:divBdr>
    </w:div>
    <w:div w:id="789129575">
      <w:bodyDiv w:val="1"/>
      <w:marLeft w:val="0"/>
      <w:marRight w:val="0"/>
      <w:marTop w:val="0"/>
      <w:marBottom w:val="0"/>
      <w:divBdr>
        <w:top w:val="none" w:sz="0" w:space="0" w:color="auto"/>
        <w:left w:val="none" w:sz="0" w:space="0" w:color="auto"/>
        <w:bottom w:val="none" w:sz="0" w:space="0" w:color="auto"/>
        <w:right w:val="none" w:sz="0" w:space="0" w:color="auto"/>
      </w:divBdr>
    </w:div>
    <w:div w:id="797257566">
      <w:bodyDiv w:val="1"/>
      <w:marLeft w:val="0"/>
      <w:marRight w:val="0"/>
      <w:marTop w:val="0"/>
      <w:marBottom w:val="0"/>
      <w:divBdr>
        <w:top w:val="none" w:sz="0" w:space="0" w:color="auto"/>
        <w:left w:val="none" w:sz="0" w:space="0" w:color="auto"/>
        <w:bottom w:val="none" w:sz="0" w:space="0" w:color="auto"/>
        <w:right w:val="none" w:sz="0" w:space="0" w:color="auto"/>
      </w:divBdr>
    </w:div>
    <w:div w:id="809397616">
      <w:bodyDiv w:val="1"/>
      <w:marLeft w:val="0"/>
      <w:marRight w:val="0"/>
      <w:marTop w:val="0"/>
      <w:marBottom w:val="0"/>
      <w:divBdr>
        <w:top w:val="none" w:sz="0" w:space="0" w:color="auto"/>
        <w:left w:val="none" w:sz="0" w:space="0" w:color="auto"/>
        <w:bottom w:val="none" w:sz="0" w:space="0" w:color="auto"/>
        <w:right w:val="none" w:sz="0" w:space="0" w:color="auto"/>
      </w:divBdr>
    </w:div>
    <w:div w:id="812450309">
      <w:bodyDiv w:val="1"/>
      <w:marLeft w:val="0"/>
      <w:marRight w:val="0"/>
      <w:marTop w:val="0"/>
      <w:marBottom w:val="0"/>
      <w:divBdr>
        <w:top w:val="none" w:sz="0" w:space="0" w:color="auto"/>
        <w:left w:val="none" w:sz="0" w:space="0" w:color="auto"/>
        <w:bottom w:val="none" w:sz="0" w:space="0" w:color="auto"/>
        <w:right w:val="none" w:sz="0" w:space="0" w:color="auto"/>
      </w:divBdr>
    </w:div>
    <w:div w:id="836194583">
      <w:bodyDiv w:val="1"/>
      <w:marLeft w:val="0"/>
      <w:marRight w:val="0"/>
      <w:marTop w:val="0"/>
      <w:marBottom w:val="0"/>
      <w:divBdr>
        <w:top w:val="none" w:sz="0" w:space="0" w:color="auto"/>
        <w:left w:val="none" w:sz="0" w:space="0" w:color="auto"/>
        <w:bottom w:val="none" w:sz="0" w:space="0" w:color="auto"/>
        <w:right w:val="none" w:sz="0" w:space="0" w:color="auto"/>
      </w:divBdr>
    </w:div>
    <w:div w:id="838084356">
      <w:bodyDiv w:val="1"/>
      <w:marLeft w:val="0"/>
      <w:marRight w:val="0"/>
      <w:marTop w:val="0"/>
      <w:marBottom w:val="0"/>
      <w:divBdr>
        <w:top w:val="none" w:sz="0" w:space="0" w:color="auto"/>
        <w:left w:val="none" w:sz="0" w:space="0" w:color="auto"/>
        <w:bottom w:val="none" w:sz="0" w:space="0" w:color="auto"/>
        <w:right w:val="none" w:sz="0" w:space="0" w:color="auto"/>
      </w:divBdr>
    </w:div>
    <w:div w:id="841237589">
      <w:bodyDiv w:val="1"/>
      <w:marLeft w:val="0"/>
      <w:marRight w:val="0"/>
      <w:marTop w:val="0"/>
      <w:marBottom w:val="0"/>
      <w:divBdr>
        <w:top w:val="none" w:sz="0" w:space="0" w:color="auto"/>
        <w:left w:val="none" w:sz="0" w:space="0" w:color="auto"/>
        <w:bottom w:val="none" w:sz="0" w:space="0" w:color="auto"/>
        <w:right w:val="none" w:sz="0" w:space="0" w:color="auto"/>
      </w:divBdr>
    </w:div>
    <w:div w:id="844251342">
      <w:bodyDiv w:val="1"/>
      <w:marLeft w:val="0"/>
      <w:marRight w:val="0"/>
      <w:marTop w:val="0"/>
      <w:marBottom w:val="0"/>
      <w:divBdr>
        <w:top w:val="none" w:sz="0" w:space="0" w:color="auto"/>
        <w:left w:val="none" w:sz="0" w:space="0" w:color="auto"/>
        <w:bottom w:val="none" w:sz="0" w:space="0" w:color="auto"/>
        <w:right w:val="none" w:sz="0" w:space="0" w:color="auto"/>
      </w:divBdr>
      <w:divsChild>
        <w:div w:id="1286740945">
          <w:marLeft w:val="0"/>
          <w:marRight w:val="0"/>
          <w:marTop w:val="0"/>
          <w:marBottom w:val="0"/>
          <w:divBdr>
            <w:top w:val="none" w:sz="0" w:space="0" w:color="auto"/>
            <w:left w:val="none" w:sz="0" w:space="0" w:color="auto"/>
            <w:bottom w:val="none" w:sz="0" w:space="0" w:color="auto"/>
            <w:right w:val="none" w:sz="0" w:space="0" w:color="auto"/>
          </w:divBdr>
          <w:divsChild>
            <w:div w:id="1359235746">
              <w:marLeft w:val="0"/>
              <w:marRight w:val="0"/>
              <w:marTop w:val="0"/>
              <w:marBottom w:val="0"/>
              <w:divBdr>
                <w:top w:val="none" w:sz="0" w:space="0" w:color="auto"/>
                <w:left w:val="none" w:sz="0" w:space="0" w:color="auto"/>
                <w:bottom w:val="none" w:sz="0" w:space="0" w:color="auto"/>
                <w:right w:val="none" w:sz="0" w:space="0" w:color="auto"/>
              </w:divBdr>
              <w:divsChild>
                <w:div w:id="11450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89095">
      <w:bodyDiv w:val="1"/>
      <w:marLeft w:val="0"/>
      <w:marRight w:val="0"/>
      <w:marTop w:val="0"/>
      <w:marBottom w:val="0"/>
      <w:divBdr>
        <w:top w:val="none" w:sz="0" w:space="0" w:color="auto"/>
        <w:left w:val="none" w:sz="0" w:space="0" w:color="auto"/>
        <w:bottom w:val="none" w:sz="0" w:space="0" w:color="auto"/>
        <w:right w:val="none" w:sz="0" w:space="0" w:color="auto"/>
      </w:divBdr>
    </w:div>
    <w:div w:id="849415366">
      <w:bodyDiv w:val="1"/>
      <w:marLeft w:val="0"/>
      <w:marRight w:val="0"/>
      <w:marTop w:val="0"/>
      <w:marBottom w:val="0"/>
      <w:divBdr>
        <w:top w:val="none" w:sz="0" w:space="0" w:color="auto"/>
        <w:left w:val="none" w:sz="0" w:space="0" w:color="auto"/>
        <w:bottom w:val="none" w:sz="0" w:space="0" w:color="auto"/>
        <w:right w:val="none" w:sz="0" w:space="0" w:color="auto"/>
      </w:divBdr>
    </w:div>
    <w:div w:id="859709294">
      <w:bodyDiv w:val="1"/>
      <w:marLeft w:val="0"/>
      <w:marRight w:val="0"/>
      <w:marTop w:val="0"/>
      <w:marBottom w:val="0"/>
      <w:divBdr>
        <w:top w:val="none" w:sz="0" w:space="0" w:color="auto"/>
        <w:left w:val="none" w:sz="0" w:space="0" w:color="auto"/>
        <w:bottom w:val="none" w:sz="0" w:space="0" w:color="auto"/>
        <w:right w:val="none" w:sz="0" w:space="0" w:color="auto"/>
      </w:divBdr>
    </w:div>
    <w:div w:id="888343075">
      <w:bodyDiv w:val="1"/>
      <w:marLeft w:val="0"/>
      <w:marRight w:val="0"/>
      <w:marTop w:val="0"/>
      <w:marBottom w:val="0"/>
      <w:divBdr>
        <w:top w:val="none" w:sz="0" w:space="0" w:color="auto"/>
        <w:left w:val="none" w:sz="0" w:space="0" w:color="auto"/>
        <w:bottom w:val="none" w:sz="0" w:space="0" w:color="auto"/>
        <w:right w:val="none" w:sz="0" w:space="0" w:color="auto"/>
      </w:divBdr>
    </w:div>
    <w:div w:id="896357495">
      <w:bodyDiv w:val="1"/>
      <w:marLeft w:val="0"/>
      <w:marRight w:val="0"/>
      <w:marTop w:val="0"/>
      <w:marBottom w:val="0"/>
      <w:divBdr>
        <w:top w:val="none" w:sz="0" w:space="0" w:color="auto"/>
        <w:left w:val="none" w:sz="0" w:space="0" w:color="auto"/>
        <w:bottom w:val="none" w:sz="0" w:space="0" w:color="auto"/>
        <w:right w:val="none" w:sz="0" w:space="0" w:color="auto"/>
      </w:divBdr>
    </w:div>
    <w:div w:id="914361447">
      <w:bodyDiv w:val="1"/>
      <w:marLeft w:val="0"/>
      <w:marRight w:val="0"/>
      <w:marTop w:val="0"/>
      <w:marBottom w:val="0"/>
      <w:divBdr>
        <w:top w:val="none" w:sz="0" w:space="0" w:color="auto"/>
        <w:left w:val="none" w:sz="0" w:space="0" w:color="auto"/>
        <w:bottom w:val="none" w:sz="0" w:space="0" w:color="auto"/>
        <w:right w:val="none" w:sz="0" w:space="0" w:color="auto"/>
      </w:divBdr>
    </w:div>
    <w:div w:id="919145342">
      <w:bodyDiv w:val="1"/>
      <w:marLeft w:val="0"/>
      <w:marRight w:val="0"/>
      <w:marTop w:val="0"/>
      <w:marBottom w:val="0"/>
      <w:divBdr>
        <w:top w:val="none" w:sz="0" w:space="0" w:color="auto"/>
        <w:left w:val="none" w:sz="0" w:space="0" w:color="auto"/>
        <w:bottom w:val="none" w:sz="0" w:space="0" w:color="auto"/>
        <w:right w:val="none" w:sz="0" w:space="0" w:color="auto"/>
      </w:divBdr>
      <w:divsChild>
        <w:div w:id="1031883386">
          <w:marLeft w:val="0"/>
          <w:marRight w:val="0"/>
          <w:marTop w:val="0"/>
          <w:marBottom w:val="0"/>
          <w:divBdr>
            <w:top w:val="none" w:sz="0" w:space="0" w:color="auto"/>
            <w:left w:val="none" w:sz="0" w:space="0" w:color="auto"/>
            <w:bottom w:val="none" w:sz="0" w:space="0" w:color="auto"/>
            <w:right w:val="none" w:sz="0" w:space="0" w:color="auto"/>
          </w:divBdr>
          <w:divsChild>
            <w:div w:id="1604923757">
              <w:marLeft w:val="0"/>
              <w:marRight w:val="0"/>
              <w:marTop w:val="0"/>
              <w:marBottom w:val="0"/>
              <w:divBdr>
                <w:top w:val="none" w:sz="0" w:space="0" w:color="auto"/>
                <w:left w:val="none" w:sz="0" w:space="0" w:color="auto"/>
                <w:bottom w:val="none" w:sz="0" w:space="0" w:color="auto"/>
                <w:right w:val="none" w:sz="0" w:space="0" w:color="auto"/>
              </w:divBdr>
              <w:divsChild>
                <w:div w:id="7479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8859">
      <w:bodyDiv w:val="1"/>
      <w:marLeft w:val="0"/>
      <w:marRight w:val="0"/>
      <w:marTop w:val="0"/>
      <w:marBottom w:val="0"/>
      <w:divBdr>
        <w:top w:val="none" w:sz="0" w:space="0" w:color="auto"/>
        <w:left w:val="none" w:sz="0" w:space="0" w:color="auto"/>
        <w:bottom w:val="none" w:sz="0" w:space="0" w:color="auto"/>
        <w:right w:val="none" w:sz="0" w:space="0" w:color="auto"/>
      </w:divBdr>
    </w:div>
    <w:div w:id="931360305">
      <w:bodyDiv w:val="1"/>
      <w:marLeft w:val="0"/>
      <w:marRight w:val="0"/>
      <w:marTop w:val="0"/>
      <w:marBottom w:val="0"/>
      <w:divBdr>
        <w:top w:val="none" w:sz="0" w:space="0" w:color="auto"/>
        <w:left w:val="none" w:sz="0" w:space="0" w:color="auto"/>
        <w:bottom w:val="none" w:sz="0" w:space="0" w:color="auto"/>
        <w:right w:val="none" w:sz="0" w:space="0" w:color="auto"/>
      </w:divBdr>
      <w:divsChild>
        <w:div w:id="604651680">
          <w:marLeft w:val="0"/>
          <w:marRight w:val="0"/>
          <w:marTop w:val="0"/>
          <w:marBottom w:val="0"/>
          <w:divBdr>
            <w:top w:val="none" w:sz="0" w:space="0" w:color="auto"/>
            <w:left w:val="none" w:sz="0" w:space="0" w:color="auto"/>
            <w:bottom w:val="none" w:sz="0" w:space="0" w:color="auto"/>
            <w:right w:val="none" w:sz="0" w:space="0" w:color="auto"/>
          </w:divBdr>
          <w:divsChild>
            <w:div w:id="1406561825">
              <w:marLeft w:val="0"/>
              <w:marRight w:val="0"/>
              <w:marTop w:val="0"/>
              <w:marBottom w:val="0"/>
              <w:divBdr>
                <w:top w:val="none" w:sz="0" w:space="0" w:color="auto"/>
                <w:left w:val="none" w:sz="0" w:space="0" w:color="auto"/>
                <w:bottom w:val="none" w:sz="0" w:space="0" w:color="auto"/>
                <w:right w:val="none" w:sz="0" w:space="0" w:color="auto"/>
              </w:divBdr>
              <w:divsChild>
                <w:div w:id="1795978297">
                  <w:marLeft w:val="0"/>
                  <w:marRight w:val="0"/>
                  <w:marTop w:val="0"/>
                  <w:marBottom w:val="0"/>
                  <w:divBdr>
                    <w:top w:val="none" w:sz="0" w:space="0" w:color="auto"/>
                    <w:left w:val="none" w:sz="0" w:space="0" w:color="auto"/>
                    <w:bottom w:val="none" w:sz="0" w:space="0" w:color="auto"/>
                    <w:right w:val="none" w:sz="0" w:space="0" w:color="auto"/>
                  </w:divBdr>
                  <w:divsChild>
                    <w:div w:id="20973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15699">
          <w:marLeft w:val="30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0"/>
              <w:marTop w:val="0"/>
              <w:marBottom w:val="0"/>
              <w:divBdr>
                <w:top w:val="none" w:sz="0" w:space="0" w:color="auto"/>
                <w:left w:val="none" w:sz="0" w:space="0" w:color="auto"/>
                <w:bottom w:val="none" w:sz="0" w:space="0" w:color="auto"/>
                <w:right w:val="none" w:sz="0" w:space="0" w:color="auto"/>
              </w:divBdr>
              <w:divsChild>
                <w:div w:id="15723494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5328638">
          <w:marLeft w:val="0"/>
          <w:marRight w:val="0"/>
          <w:marTop w:val="0"/>
          <w:marBottom w:val="0"/>
          <w:divBdr>
            <w:top w:val="none" w:sz="0" w:space="0" w:color="auto"/>
            <w:left w:val="none" w:sz="0" w:space="0" w:color="auto"/>
            <w:bottom w:val="none" w:sz="0" w:space="0" w:color="auto"/>
            <w:right w:val="none" w:sz="0" w:space="0" w:color="auto"/>
          </w:divBdr>
          <w:divsChild>
            <w:div w:id="576329188">
              <w:marLeft w:val="0"/>
              <w:marRight w:val="0"/>
              <w:marTop w:val="0"/>
              <w:marBottom w:val="0"/>
              <w:divBdr>
                <w:top w:val="none" w:sz="0" w:space="0" w:color="auto"/>
                <w:left w:val="none" w:sz="0" w:space="0" w:color="auto"/>
                <w:bottom w:val="none" w:sz="0" w:space="0" w:color="auto"/>
                <w:right w:val="none" w:sz="0" w:space="0" w:color="auto"/>
              </w:divBdr>
              <w:divsChild>
                <w:div w:id="4877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945076">
      <w:bodyDiv w:val="1"/>
      <w:marLeft w:val="0"/>
      <w:marRight w:val="0"/>
      <w:marTop w:val="0"/>
      <w:marBottom w:val="0"/>
      <w:divBdr>
        <w:top w:val="none" w:sz="0" w:space="0" w:color="auto"/>
        <w:left w:val="none" w:sz="0" w:space="0" w:color="auto"/>
        <w:bottom w:val="none" w:sz="0" w:space="0" w:color="auto"/>
        <w:right w:val="none" w:sz="0" w:space="0" w:color="auto"/>
      </w:divBdr>
    </w:div>
    <w:div w:id="936405464">
      <w:bodyDiv w:val="1"/>
      <w:marLeft w:val="0"/>
      <w:marRight w:val="0"/>
      <w:marTop w:val="0"/>
      <w:marBottom w:val="0"/>
      <w:divBdr>
        <w:top w:val="none" w:sz="0" w:space="0" w:color="auto"/>
        <w:left w:val="none" w:sz="0" w:space="0" w:color="auto"/>
        <w:bottom w:val="none" w:sz="0" w:space="0" w:color="auto"/>
        <w:right w:val="none" w:sz="0" w:space="0" w:color="auto"/>
      </w:divBdr>
    </w:div>
    <w:div w:id="953442797">
      <w:bodyDiv w:val="1"/>
      <w:marLeft w:val="0"/>
      <w:marRight w:val="0"/>
      <w:marTop w:val="0"/>
      <w:marBottom w:val="0"/>
      <w:divBdr>
        <w:top w:val="none" w:sz="0" w:space="0" w:color="auto"/>
        <w:left w:val="none" w:sz="0" w:space="0" w:color="auto"/>
        <w:bottom w:val="none" w:sz="0" w:space="0" w:color="auto"/>
        <w:right w:val="none" w:sz="0" w:space="0" w:color="auto"/>
      </w:divBdr>
    </w:div>
    <w:div w:id="970135378">
      <w:bodyDiv w:val="1"/>
      <w:marLeft w:val="0"/>
      <w:marRight w:val="0"/>
      <w:marTop w:val="0"/>
      <w:marBottom w:val="0"/>
      <w:divBdr>
        <w:top w:val="none" w:sz="0" w:space="0" w:color="auto"/>
        <w:left w:val="none" w:sz="0" w:space="0" w:color="auto"/>
        <w:bottom w:val="none" w:sz="0" w:space="0" w:color="auto"/>
        <w:right w:val="none" w:sz="0" w:space="0" w:color="auto"/>
      </w:divBdr>
    </w:div>
    <w:div w:id="970985764">
      <w:bodyDiv w:val="1"/>
      <w:marLeft w:val="0"/>
      <w:marRight w:val="0"/>
      <w:marTop w:val="0"/>
      <w:marBottom w:val="0"/>
      <w:divBdr>
        <w:top w:val="none" w:sz="0" w:space="0" w:color="auto"/>
        <w:left w:val="none" w:sz="0" w:space="0" w:color="auto"/>
        <w:bottom w:val="none" w:sz="0" w:space="0" w:color="auto"/>
        <w:right w:val="none" w:sz="0" w:space="0" w:color="auto"/>
      </w:divBdr>
    </w:div>
    <w:div w:id="991908494">
      <w:bodyDiv w:val="1"/>
      <w:marLeft w:val="0"/>
      <w:marRight w:val="0"/>
      <w:marTop w:val="0"/>
      <w:marBottom w:val="0"/>
      <w:divBdr>
        <w:top w:val="none" w:sz="0" w:space="0" w:color="auto"/>
        <w:left w:val="none" w:sz="0" w:space="0" w:color="auto"/>
        <w:bottom w:val="none" w:sz="0" w:space="0" w:color="auto"/>
        <w:right w:val="none" w:sz="0" w:space="0" w:color="auto"/>
      </w:divBdr>
    </w:div>
    <w:div w:id="1011688432">
      <w:bodyDiv w:val="1"/>
      <w:marLeft w:val="0"/>
      <w:marRight w:val="0"/>
      <w:marTop w:val="0"/>
      <w:marBottom w:val="0"/>
      <w:divBdr>
        <w:top w:val="none" w:sz="0" w:space="0" w:color="auto"/>
        <w:left w:val="none" w:sz="0" w:space="0" w:color="auto"/>
        <w:bottom w:val="none" w:sz="0" w:space="0" w:color="auto"/>
        <w:right w:val="none" w:sz="0" w:space="0" w:color="auto"/>
      </w:divBdr>
    </w:div>
    <w:div w:id="1033651732">
      <w:bodyDiv w:val="1"/>
      <w:marLeft w:val="0"/>
      <w:marRight w:val="0"/>
      <w:marTop w:val="0"/>
      <w:marBottom w:val="0"/>
      <w:divBdr>
        <w:top w:val="none" w:sz="0" w:space="0" w:color="auto"/>
        <w:left w:val="none" w:sz="0" w:space="0" w:color="auto"/>
        <w:bottom w:val="none" w:sz="0" w:space="0" w:color="auto"/>
        <w:right w:val="none" w:sz="0" w:space="0" w:color="auto"/>
      </w:divBdr>
    </w:div>
    <w:div w:id="1034190665">
      <w:bodyDiv w:val="1"/>
      <w:marLeft w:val="0"/>
      <w:marRight w:val="0"/>
      <w:marTop w:val="0"/>
      <w:marBottom w:val="0"/>
      <w:divBdr>
        <w:top w:val="none" w:sz="0" w:space="0" w:color="auto"/>
        <w:left w:val="none" w:sz="0" w:space="0" w:color="auto"/>
        <w:bottom w:val="none" w:sz="0" w:space="0" w:color="auto"/>
        <w:right w:val="none" w:sz="0" w:space="0" w:color="auto"/>
      </w:divBdr>
      <w:divsChild>
        <w:div w:id="1780686008">
          <w:marLeft w:val="0"/>
          <w:marRight w:val="0"/>
          <w:marTop w:val="0"/>
          <w:marBottom w:val="0"/>
          <w:divBdr>
            <w:top w:val="none" w:sz="0" w:space="0" w:color="auto"/>
            <w:left w:val="none" w:sz="0" w:space="0" w:color="auto"/>
            <w:bottom w:val="none" w:sz="0" w:space="0" w:color="auto"/>
            <w:right w:val="none" w:sz="0" w:space="0" w:color="auto"/>
          </w:divBdr>
          <w:divsChild>
            <w:div w:id="698316828">
              <w:marLeft w:val="0"/>
              <w:marRight w:val="0"/>
              <w:marTop w:val="0"/>
              <w:marBottom w:val="0"/>
              <w:divBdr>
                <w:top w:val="none" w:sz="0" w:space="0" w:color="auto"/>
                <w:left w:val="none" w:sz="0" w:space="0" w:color="auto"/>
                <w:bottom w:val="none" w:sz="0" w:space="0" w:color="auto"/>
                <w:right w:val="none" w:sz="0" w:space="0" w:color="auto"/>
              </w:divBdr>
              <w:divsChild>
                <w:div w:id="1034572256">
                  <w:marLeft w:val="0"/>
                  <w:marRight w:val="0"/>
                  <w:marTop w:val="0"/>
                  <w:marBottom w:val="0"/>
                  <w:divBdr>
                    <w:top w:val="none" w:sz="0" w:space="0" w:color="auto"/>
                    <w:left w:val="none" w:sz="0" w:space="0" w:color="auto"/>
                    <w:bottom w:val="none" w:sz="0" w:space="0" w:color="auto"/>
                    <w:right w:val="none" w:sz="0" w:space="0" w:color="auto"/>
                  </w:divBdr>
                  <w:divsChild>
                    <w:div w:id="913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058">
      <w:bodyDiv w:val="1"/>
      <w:marLeft w:val="0"/>
      <w:marRight w:val="0"/>
      <w:marTop w:val="0"/>
      <w:marBottom w:val="0"/>
      <w:divBdr>
        <w:top w:val="none" w:sz="0" w:space="0" w:color="auto"/>
        <w:left w:val="none" w:sz="0" w:space="0" w:color="auto"/>
        <w:bottom w:val="none" w:sz="0" w:space="0" w:color="auto"/>
        <w:right w:val="none" w:sz="0" w:space="0" w:color="auto"/>
      </w:divBdr>
    </w:div>
    <w:div w:id="1039086221">
      <w:bodyDiv w:val="1"/>
      <w:marLeft w:val="0"/>
      <w:marRight w:val="0"/>
      <w:marTop w:val="0"/>
      <w:marBottom w:val="0"/>
      <w:divBdr>
        <w:top w:val="none" w:sz="0" w:space="0" w:color="auto"/>
        <w:left w:val="none" w:sz="0" w:space="0" w:color="auto"/>
        <w:bottom w:val="none" w:sz="0" w:space="0" w:color="auto"/>
        <w:right w:val="none" w:sz="0" w:space="0" w:color="auto"/>
      </w:divBdr>
    </w:div>
    <w:div w:id="1046946682">
      <w:bodyDiv w:val="1"/>
      <w:marLeft w:val="0"/>
      <w:marRight w:val="0"/>
      <w:marTop w:val="0"/>
      <w:marBottom w:val="0"/>
      <w:divBdr>
        <w:top w:val="none" w:sz="0" w:space="0" w:color="auto"/>
        <w:left w:val="none" w:sz="0" w:space="0" w:color="auto"/>
        <w:bottom w:val="none" w:sz="0" w:space="0" w:color="auto"/>
        <w:right w:val="none" w:sz="0" w:space="0" w:color="auto"/>
      </w:divBdr>
    </w:div>
    <w:div w:id="1049962240">
      <w:bodyDiv w:val="1"/>
      <w:marLeft w:val="0"/>
      <w:marRight w:val="0"/>
      <w:marTop w:val="0"/>
      <w:marBottom w:val="0"/>
      <w:divBdr>
        <w:top w:val="none" w:sz="0" w:space="0" w:color="auto"/>
        <w:left w:val="none" w:sz="0" w:space="0" w:color="auto"/>
        <w:bottom w:val="none" w:sz="0" w:space="0" w:color="auto"/>
        <w:right w:val="none" w:sz="0" w:space="0" w:color="auto"/>
      </w:divBdr>
    </w:div>
    <w:div w:id="1063068740">
      <w:bodyDiv w:val="1"/>
      <w:marLeft w:val="0"/>
      <w:marRight w:val="0"/>
      <w:marTop w:val="0"/>
      <w:marBottom w:val="0"/>
      <w:divBdr>
        <w:top w:val="none" w:sz="0" w:space="0" w:color="auto"/>
        <w:left w:val="none" w:sz="0" w:space="0" w:color="auto"/>
        <w:bottom w:val="none" w:sz="0" w:space="0" w:color="auto"/>
        <w:right w:val="none" w:sz="0" w:space="0" w:color="auto"/>
      </w:divBdr>
    </w:div>
    <w:div w:id="1084836600">
      <w:bodyDiv w:val="1"/>
      <w:marLeft w:val="0"/>
      <w:marRight w:val="0"/>
      <w:marTop w:val="0"/>
      <w:marBottom w:val="0"/>
      <w:divBdr>
        <w:top w:val="none" w:sz="0" w:space="0" w:color="auto"/>
        <w:left w:val="none" w:sz="0" w:space="0" w:color="auto"/>
        <w:bottom w:val="none" w:sz="0" w:space="0" w:color="auto"/>
        <w:right w:val="none" w:sz="0" w:space="0" w:color="auto"/>
      </w:divBdr>
    </w:div>
    <w:div w:id="1087845219">
      <w:bodyDiv w:val="1"/>
      <w:marLeft w:val="0"/>
      <w:marRight w:val="0"/>
      <w:marTop w:val="0"/>
      <w:marBottom w:val="0"/>
      <w:divBdr>
        <w:top w:val="none" w:sz="0" w:space="0" w:color="auto"/>
        <w:left w:val="none" w:sz="0" w:space="0" w:color="auto"/>
        <w:bottom w:val="none" w:sz="0" w:space="0" w:color="auto"/>
        <w:right w:val="none" w:sz="0" w:space="0" w:color="auto"/>
      </w:divBdr>
    </w:div>
    <w:div w:id="1098477932">
      <w:bodyDiv w:val="1"/>
      <w:marLeft w:val="0"/>
      <w:marRight w:val="0"/>
      <w:marTop w:val="0"/>
      <w:marBottom w:val="0"/>
      <w:divBdr>
        <w:top w:val="none" w:sz="0" w:space="0" w:color="auto"/>
        <w:left w:val="none" w:sz="0" w:space="0" w:color="auto"/>
        <w:bottom w:val="none" w:sz="0" w:space="0" w:color="auto"/>
        <w:right w:val="none" w:sz="0" w:space="0" w:color="auto"/>
      </w:divBdr>
      <w:divsChild>
        <w:div w:id="1659770993">
          <w:marLeft w:val="0"/>
          <w:marRight w:val="0"/>
          <w:marTop w:val="0"/>
          <w:marBottom w:val="0"/>
          <w:divBdr>
            <w:top w:val="none" w:sz="0" w:space="0" w:color="auto"/>
            <w:left w:val="none" w:sz="0" w:space="0" w:color="auto"/>
            <w:bottom w:val="none" w:sz="0" w:space="0" w:color="auto"/>
            <w:right w:val="none" w:sz="0" w:space="0" w:color="auto"/>
          </w:divBdr>
          <w:divsChild>
            <w:div w:id="1799181784">
              <w:marLeft w:val="0"/>
              <w:marRight w:val="0"/>
              <w:marTop w:val="0"/>
              <w:marBottom w:val="0"/>
              <w:divBdr>
                <w:top w:val="none" w:sz="0" w:space="0" w:color="auto"/>
                <w:left w:val="none" w:sz="0" w:space="0" w:color="auto"/>
                <w:bottom w:val="none" w:sz="0" w:space="0" w:color="auto"/>
                <w:right w:val="none" w:sz="0" w:space="0" w:color="auto"/>
              </w:divBdr>
              <w:divsChild>
                <w:div w:id="567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675">
      <w:bodyDiv w:val="1"/>
      <w:marLeft w:val="0"/>
      <w:marRight w:val="0"/>
      <w:marTop w:val="0"/>
      <w:marBottom w:val="0"/>
      <w:divBdr>
        <w:top w:val="none" w:sz="0" w:space="0" w:color="auto"/>
        <w:left w:val="none" w:sz="0" w:space="0" w:color="auto"/>
        <w:bottom w:val="none" w:sz="0" w:space="0" w:color="auto"/>
        <w:right w:val="none" w:sz="0" w:space="0" w:color="auto"/>
      </w:divBdr>
      <w:divsChild>
        <w:div w:id="508908945">
          <w:marLeft w:val="0"/>
          <w:marRight w:val="0"/>
          <w:marTop w:val="0"/>
          <w:marBottom w:val="0"/>
          <w:divBdr>
            <w:top w:val="none" w:sz="0" w:space="0" w:color="auto"/>
            <w:left w:val="none" w:sz="0" w:space="0" w:color="auto"/>
            <w:bottom w:val="none" w:sz="0" w:space="0" w:color="auto"/>
            <w:right w:val="none" w:sz="0" w:space="0" w:color="auto"/>
          </w:divBdr>
          <w:divsChild>
            <w:div w:id="1264608347">
              <w:marLeft w:val="0"/>
              <w:marRight w:val="0"/>
              <w:marTop w:val="0"/>
              <w:marBottom w:val="0"/>
              <w:divBdr>
                <w:top w:val="none" w:sz="0" w:space="0" w:color="auto"/>
                <w:left w:val="none" w:sz="0" w:space="0" w:color="auto"/>
                <w:bottom w:val="none" w:sz="0" w:space="0" w:color="auto"/>
                <w:right w:val="none" w:sz="0" w:space="0" w:color="auto"/>
              </w:divBdr>
              <w:divsChild>
                <w:div w:id="448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6309">
      <w:bodyDiv w:val="1"/>
      <w:marLeft w:val="0"/>
      <w:marRight w:val="0"/>
      <w:marTop w:val="0"/>
      <w:marBottom w:val="0"/>
      <w:divBdr>
        <w:top w:val="none" w:sz="0" w:space="0" w:color="auto"/>
        <w:left w:val="none" w:sz="0" w:space="0" w:color="auto"/>
        <w:bottom w:val="none" w:sz="0" w:space="0" w:color="auto"/>
        <w:right w:val="none" w:sz="0" w:space="0" w:color="auto"/>
      </w:divBdr>
    </w:div>
    <w:div w:id="1114908889">
      <w:bodyDiv w:val="1"/>
      <w:marLeft w:val="0"/>
      <w:marRight w:val="0"/>
      <w:marTop w:val="0"/>
      <w:marBottom w:val="0"/>
      <w:divBdr>
        <w:top w:val="none" w:sz="0" w:space="0" w:color="auto"/>
        <w:left w:val="none" w:sz="0" w:space="0" w:color="auto"/>
        <w:bottom w:val="none" w:sz="0" w:space="0" w:color="auto"/>
        <w:right w:val="none" w:sz="0" w:space="0" w:color="auto"/>
      </w:divBdr>
    </w:div>
    <w:div w:id="1141383267">
      <w:bodyDiv w:val="1"/>
      <w:marLeft w:val="0"/>
      <w:marRight w:val="0"/>
      <w:marTop w:val="0"/>
      <w:marBottom w:val="0"/>
      <w:divBdr>
        <w:top w:val="none" w:sz="0" w:space="0" w:color="auto"/>
        <w:left w:val="none" w:sz="0" w:space="0" w:color="auto"/>
        <w:bottom w:val="none" w:sz="0" w:space="0" w:color="auto"/>
        <w:right w:val="none" w:sz="0" w:space="0" w:color="auto"/>
      </w:divBdr>
      <w:divsChild>
        <w:div w:id="465122816">
          <w:marLeft w:val="0"/>
          <w:marRight w:val="0"/>
          <w:marTop w:val="0"/>
          <w:marBottom w:val="0"/>
          <w:divBdr>
            <w:top w:val="none" w:sz="0" w:space="0" w:color="auto"/>
            <w:left w:val="none" w:sz="0" w:space="0" w:color="auto"/>
            <w:bottom w:val="none" w:sz="0" w:space="0" w:color="auto"/>
            <w:right w:val="none" w:sz="0" w:space="0" w:color="auto"/>
          </w:divBdr>
          <w:divsChild>
            <w:div w:id="958755628">
              <w:marLeft w:val="0"/>
              <w:marRight w:val="0"/>
              <w:marTop w:val="0"/>
              <w:marBottom w:val="0"/>
              <w:divBdr>
                <w:top w:val="none" w:sz="0" w:space="0" w:color="auto"/>
                <w:left w:val="none" w:sz="0" w:space="0" w:color="auto"/>
                <w:bottom w:val="none" w:sz="0" w:space="0" w:color="auto"/>
                <w:right w:val="none" w:sz="0" w:space="0" w:color="auto"/>
              </w:divBdr>
              <w:divsChild>
                <w:div w:id="116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9064">
      <w:bodyDiv w:val="1"/>
      <w:marLeft w:val="0"/>
      <w:marRight w:val="0"/>
      <w:marTop w:val="0"/>
      <w:marBottom w:val="0"/>
      <w:divBdr>
        <w:top w:val="none" w:sz="0" w:space="0" w:color="auto"/>
        <w:left w:val="none" w:sz="0" w:space="0" w:color="auto"/>
        <w:bottom w:val="none" w:sz="0" w:space="0" w:color="auto"/>
        <w:right w:val="none" w:sz="0" w:space="0" w:color="auto"/>
      </w:divBdr>
    </w:div>
    <w:div w:id="1167357791">
      <w:bodyDiv w:val="1"/>
      <w:marLeft w:val="0"/>
      <w:marRight w:val="0"/>
      <w:marTop w:val="0"/>
      <w:marBottom w:val="0"/>
      <w:divBdr>
        <w:top w:val="none" w:sz="0" w:space="0" w:color="auto"/>
        <w:left w:val="none" w:sz="0" w:space="0" w:color="auto"/>
        <w:bottom w:val="none" w:sz="0" w:space="0" w:color="auto"/>
        <w:right w:val="none" w:sz="0" w:space="0" w:color="auto"/>
      </w:divBdr>
      <w:divsChild>
        <w:div w:id="1850175201">
          <w:marLeft w:val="0"/>
          <w:marRight w:val="0"/>
          <w:marTop w:val="0"/>
          <w:marBottom w:val="0"/>
          <w:divBdr>
            <w:top w:val="none" w:sz="0" w:space="0" w:color="auto"/>
            <w:left w:val="none" w:sz="0" w:space="0" w:color="auto"/>
            <w:bottom w:val="none" w:sz="0" w:space="0" w:color="auto"/>
            <w:right w:val="none" w:sz="0" w:space="0" w:color="auto"/>
          </w:divBdr>
          <w:divsChild>
            <w:div w:id="1602834113">
              <w:marLeft w:val="0"/>
              <w:marRight w:val="0"/>
              <w:marTop w:val="0"/>
              <w:marBottom w:val="0"/>
              <w:divBdr>
                <w:top w:val="none" w:sz="0" w:space="0" w:color="auto"/>
                <w:left w:val="none" w:sz="0" w:space="0" w:color="auto"/>
                <w:bottom w:val="none" w:sz="0" w:space="0" w:color="auto"/>
                <w:right w:val="none" w:sz="0" w:space="0" w:color="auto"/>
              </w:divBdr>
              <w:divsChild>
                <w:div w:id="900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0698">
      <w:bodyDiv w:val="1"/>
      <w:marLeft w:val="0"/>
      <w:marRight w:val="0"/>
      <w:marTop w:val="0"/>
      <w:marBottom w:val="0"/>
      <w:divBdr>
        <w:top w:val="none" w:sz="0" w:space="0" w:color="auto"/>
        <w:left w:val="none" w:sz="0" w:space="0" w:color="auto"/>
        <w:bottom w:val="none" w:sz="0" w:space="0" w:color="auto"/>
        <w:right w:val="none" w:sz="0" w:space="0" w:color="auto"/>
      </w:divBdr>
    </w:div>
    <w:div w:id="1178887387">
      <w:bodyDiv w:val="1"/>
      <w:marLeft w:val="0"/>
      <w:marRight w:val="0"/>
      <w:marTop w:val="0"/>
      <w:marBottom w:val="0"/>
      <w:divBdr>
        <w:top w:val="none" w:sz="0" w:space="0" w:color="auto"/>
        <w:left w:val="none" w:sz="0" w:space="0" w:color="auto"/>
        <w:bottom w:val="none" w:sz="0" w:space="0" w:color="auto"/>
        <w:right w:val="none" w:sz="0" w:space="0" w:color="auto"/>
      </w:divBdr>
      <w:divsChild>
        <w:div w:id="1364211177">
          <w:marLeft w:val="0"/>
          <w:marRight w:val="0"/>
          <w:marTop w:val="0"/>
          <w:marBottom w:val="0"/>
          <w:divBdr>
            <w:top w:val="none" w:sz="0" w:space="0" w:color="auto"/>
            <w:left w:val="none" w:sz="0" w:space="0" w:color="auto"/>
            <w:bottom w:val="none" w:sz="0" w:space="0" w:color="auto"/>
            <w:right w:val="none" w:sz="0" w:space="0" w:color="auto"/>
          </w:divBdr>
          <w:divsChild>
            <w:div w:id="1705328119">
              <w:marLeft w:val="0"/>
              <w:marRight w:val="0"/>
              <w:marTop w:val="0"/>
              <w:marBottom w:val="0"/>
              <w:divBdr>
                <w:top w:val="none" w:sz="0" w:space="0" w:color="auto"/>
                <w:left w:val="none" w:sz="0" w:space="0" w:color="auto"/>
                <w:bottom w:val="none" w:sz="0" w:space="0" w:color="auto"/>
                <w:right w:val="none" w:sz="0" w:space="0" w:color="auto"/>
              </w:divBdr>
              <w:divsChild>
                <w:div w:id="1900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8967">
      <w:bodyDiv w:val="1"/>
      <w:marLeft w:val="0"/>
      <w:marRight w:val="0"/>
      <w:marTop w:val="0"/>
      <w:marBottom w:val="0"/>
      <w:divBdr>
        <w:top w:val="none" w:sz="0" w:space="0" w:color="auto"/>
        <w:left w:val="none" w:sz="0" w:space="0" w:color="auto"/>
        <w:bottom w:val="none" w:sz="0" w:space="0" w:color="auto"/>
        <w:right w:val="none" w:sz="0" w:space="0" w:color="auto"/>
      </w:divBdr>
    </w:div>
    <w:div w:id="1190216474">
      <w:bodyDiv w:val="1"/>
      <w:marLeft w:val="0"/>
      <w:marRight w:val="0"/>
      <w:marTop w:val="0"/>
      <w:marBottom w:val="0"/>
      <w:divBdr>
        <w:top w:val="none" w:sz="0" w:space="0" w:color="auto"/>
        <w:left w:val="none" w:sz="0" w:space="0" w:color="auto"/>
        <w:bottom w:val="none" w:sz="0" w:space="0" w:color="auto"/>
        <w:right w:val="none" w:sz="0" w:space="0" w:color="auto"/>
      </w:divBdr>
      <w:divsChild>
        <w:div w:id="1043596744">
          <w:marLeft w:val="0"/>
          <w:marRight w:val="0"/>
          <w:marTop w:val="0"/>
          <w:marBottom w:val="0"/>
          <w:divBdr>
            <w:top w:val="none" w:sz="0" w:space="0" w:color="auto"/>
            <w:left w:val="none" w:sz="0" w:space="0" w:color="auto"/>
            <w:bottom w:val="none" w:sz="0" w:space="0" w:color="auto"/>
            <w:right w:val="none" w:sz="0" w:space="0" w:color="auto"/>
          </w:divBdr>
          <w:divsChild>
            <w:div w:id="104736575">
              <w:marLeft w:val="0"/>
              <w:marRight w:val="0"/>
              <w:marTop w:val="0"/>
              <w:marBottom w:val="0"/>
              <w:divBdr>
                <w:top w:val="none" w:sz="0" w:space="0" w:color="auto"/>
                <w:left w:val="none" w:sz="0" w:space="0" w:color="auto"/>
                <w:bottom w:val="none" w:sz="0" w:space="0" w:color="auto"/>
                <w:right w:val="none" w:sz="0" w:space="0" w:color="auto"/>
              </w:divBdr>
              <w:divsChild>
                <w:div w:id="7525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9552">
      <w:bodyDiv w:val="1"/>
      <w:marLeft w:val="0"/>
      <w:marRight w:val="0"/>
      <w:marTop w:val="0"/>
      <w:marBottom w:val="0"/>
      <w:divBdr>
        <w:top w:val="none" w:sz="0" w:space="0" w:color="auto"/>
        <w:left w:val="none" w:sz="0" w:space="0" w:color="auto"/>
        <w:bottom w:val="none" w:sz="0" w:space="0" w:color="auto"/>
        <w:right w:val="none" w:sz="0" w:space="0" w:color="auto"/>
      </w:divBdr>
    </w:div>
    <w:div w:id="1230771570">
      <w:bodyDiv w:val="1"/>
      <w:marLeft w:val="0"/>
      <w:marRight w:val="0"/>
      <w:marTop w:val="0"/>
      <w:marBottom w:val="0"/>
      <w:divBdr>
        <w:top w:val="none" w:sz="0" w:space="0" w:color="auto"/>
        <w:left w:val="none" w:sz="0" w:space="0" w:color="auto"/>
        <w:bottom w:val="none" w:sz="0" w:space="0" w:color="auto"/>
        <w:right w:val="none" w:sz="0" w:space="0" w:color="auto"/>
      </w:divBdr>
    </w:div>
    <w:div w:id="1243635970">
      <w:bodyDiv w:val="1"/>
      <w:marLeft w:val="0"/>
      <w:marRight w:val="0"/>
      <w:marTop w:val="0"/>
      <w:marBottom w:val="0"/>
      <w:divBdr>
        <w:top w:val="none" w:sz="0" w:space="0" w:color="auto"/>
        <w:left w:val="none" w:sz="0" w:space="0" w:color="auto"/>
        <w:bottom w:val="none" w:sz="0" w:space="0" w:color="auto"/>
        <w:right w:val="none" w:sz="0" w:space="0" w:color="auto"/>
      </w:divBdr>
    </w:div>
    <w:div w:id="1270048115">
      <w:bodyDiv w:val="1"/>
      <w:marLeft w:val="0"/>
      <w:marRight w:val="0"/>
      <w:marTop w:val="0"/>
      <w:marBottom w:val="0"/>
      <w:divBdr>
        <w:top w:val="none" w:sz="0" w:space="0" w:color="auto"/>
        <w:left w:val="none" w:sz="0" w:space="0" w:color="auto"/>
        <w:bottom w:val="none" w:sz="0" w:space="0" w:color="auto"/>
        <w:right w:val="none" w:sz="0" w:space="0" w:color="auto"/>
      </w:divBdr>
    </w:div>
    <w:div w:id="1281650710">
      <w:bodyDiv w:val="1"/>
      <w:marLeft w:val="0"/>
      <w:marRight w:val="0"/>
      <w:marTop w:val="0"/>
      <w:marBottom w:val="0"/>
      <w:divBdr>
        <w:top w:val="none" w:sz="0" w:space="0" w:color="auto"/>
        <w:left w:val="none" w:sz="0" w:space="0" w:color="auto"/>
        <w:bottom w:val="none" w:sz="0" w:space="0" w:color="auto"/>
        <w:right w:val="none" w:sz="0" w:space="0" w:color="auto"/>
      </w:divBdr>
    </w:div>
    <w:div w:id="1283344019">
      <w:bodyDiv w:val="1"/>
      <w:marLeft w:val="0"/>
      <w:marRight w:val="0"/>
      <w:marTop w:val="0"/>
      <w:marBottom w:val="0"/>
      <w:divBdr>
        <w:top w:val="none" w:sz="0" w:space="0" w:color="auto"/>
        <w:left w:val="none" w:sz="0" w:space="0" w:color="auto"/>
        <w:bottom w:val="none" w:sz="0" w:space="0" w:color="auto"/>
        <w:right w:val="none" w:sz="0" w:space="0" w:color="auto"/>
      </w:divBdr>
    </w:div>
    <w:div w:id="1288198638">
      <w:bodyDiv w:val="1"/>
      <w:marLeft w:val="0"/>
      <w:marRight w:val="0"/>
      <w:marTop w:val="0"/>
      <w:marBottom w:val="0"/>
      <w:divBdr>
        <w:top w:val="none" w:sz="0" w:space="0" w:color="auto"/>
        <w:left w:val="none" w:sz="0" w:space="0" w:color="auto"/>
        <w:bottom w:val="none" w:sz="0" w:space="0" w:color="auto"/>
        <w:right w:val="none" w:sz="0" w:space="0" w:color="auto"/>
      </w:divBdr>
      <w:divsChild>
        <w:div w:id="2017607093">
          <w:marLeft w:val="0"/>
          <w:marRight w:val="0"/>
          <w:marTop w:val="0"/>
          <w:marBottom w:val="0"/>
          <w:divBdr>
            <w:top w:val="none" w:sz="0" w:space="0" w:color="auto"/>
            <w:left w:val="none" w:sz="0" w:space="0" w:color="auto"/>
            <w:bottom w:val="none" w:sz="0" w:space="0" w:color="auto"/>
            <w:right w:val="none" w:sz="0" w:space="0" w:color="auto"/>
          </w:divBdr>
        </w:div>
        <w:div w:id="494418450">
          <w:marLeft w:val="0"/>
          <w:marRight w:val="0"/>
          <w:marTop w:val="0"/>
          <w:marBottom w:val="0"/>
          <w:divBdr>
            <w:top w:val="none" w:sz="0" w:space="0" w:color="auto"/>
            <w:left w:val="none" w:sz="0" w:space="0" w:color="auto"/>
            <w:bottom w:val="none" w:sz="0" w:space="0" w:color="auto"/>
            <w:right w:val="none" w:sz="0" w:space="0" w:color="auto"/>
          </w:divBdr>
        </w:div>
      </w:divsChild>
    </w:div>
    <w:div w:id="1289822404">
      <w:bodyDiv w:val="1"/>
      <w:marLeft w:val="0"/>
      <w:marRight w:val="0"/>
      <w:marTop w:val="0"/>
      <w:marBottom w:val="0"/>
      <w:divBdr>
        <w:top w:val="none" w:sz="0" w:space="0" w:color="auto"/>
        <w:left w:val="none" w:sz="0" w:space="0" w:color="auto"/>
        <w:bottom w:val="none" w:sz="0" w:space="0" w:color="auto"/>
        <w:right w:val="none" w:sz="0" w:space="0" w:color="auto"/>
      </w:divBdr>
    </w:div>
    <w:div w:id="1295983784">
      <w:bodyDiv w:val="1"/>
      <w:marLeft w:val="0"/>
      <w:marRight w:val="0"/>
      <w:marTop w:val="0"/>
      <w:marBottom w:val="0"/>
      <w:divBdr>
        <w:top w:val="none" w:sz="0" w:space="0" w:color="auto"/>
        <w:left w:val="none" w:sz="0" w:space="0" w:color="auto"/>
        <w:bottom w:val="none" w:sz="0" w:space="0" w:color="auto"/>
        <w:right w:val="none" w:sz="0" w:space="0" w:color="auto"/>
      </w:divBdr>
    </w:div>
    <w:div w:id="1298953318">
      <w:bodyDiv w:val="1"/>
      <w:marLeft w:val="0"/>
      <w:marRight w:val="0"/>
      <w:marTop w:val="0"/>
      <w:marBottom w:val="0"/>
      <w:divBdr>
        <w:top w:val="none" w:sz="0" w:space="0" w:color="auto"/>
        <w:left w:val="none" w:sz="0" w:space="0" w:color="auto"/>
        <w:bottom w:val="none" w:sz="0" w:space="0" w:color="auto"/>
        <w:right w:val="none" w:sz="0" w:space="0" w:color="auto"/>
      </w:divBdr>
    </w:div>
    <w:div w:id="1315717273">
      <w:bodyDiv w:val="1"/>
      <w:marLeft w:val="0"/>
      <w:marRight w:val="0"/>
      <w:marTop w:val="0"/>
      <w:marBottom w:val="0"/>
      <w:divBdr>
        <w:top w:val="none" w:sz="0" w:space="0" w:color="auto"/>
        <w:left w:val="none" w:sz="0" w:space="0" w:color="auto"/>
        <w:bottom w:val="none" w:sz="0" w:space="0" w:color="auto"/>
        <w:right w:val="none" w:sz="0" w:space="0" w:color="auto"/>
      </w:divBdr>
    </w:div>
    <w:div w:id="1316300654">
      <w:bodyDiv w:val="1"/>
      <w:marLeft w:val="0"/>
      <w:marRight w:val="0"/>
      <w:marTop w:val="0"/>
      <w:marBottom w:val="0"/>
      <w:divBdr>
        <w:top w:val="none" w:sz="0" w:space="0" w:color="auto"/>
        <w:left w:val="none" w:sz="0" w:space="0" w:color="auto"/>
        <w:bottom w:val="none" w:sz="0" w:space="0" w:color="auto"/>
        <w:right w:val="none" w:sz="0" w:space="0" w:color="auto"/>
      </w:divBdr>
    </w:div>
    <w:div w:id="1324046896">
      <w:bodyDiv w:val="1"/>
      <w:marLeft w:val="0"/>
      <w:marRight w:val="0"/>
      <w:marTop w:val="0"/>
      <w:marBottom w:val="0"/>
      <w:divBdr>
        <w:top w:val="none" w:sz="0" w:space="0" w:color="auto"/>
        <w:left w:val="none" w:sz="0" w:space="0" w:color="auto"/>
        <w:bottom w:val="none" w:sz="0" w:space="0" w:color="auto"/>
        <w:right w:val="none" w:sz="0" w:space="0" w:color="auto"/>
      </w:divBdr>
    </w:div>
    <w:div w:id="1329603223">
      <w:bodyDiv w:val="1"/>
      <w:marLeft w:val="0"/>
      <w:marRight w:val="0"/>
      <w:marTop w:val="0"/>
      <w:marBottom w:val="0"/>
      <w:divBdr>
        <w:top w:val="none" w:sz="0" w:space="0" w:color="auto"/>
        <w:left w:val="none" w:sz="0" w:space="0" w:color="auto"/>
        <w:bottom w:val="none" w:sz="0" w:space="0" w:color="auto"/>
        <w:right w:val="none" w:sz="0" w:space="0" w:color="auto"/>
      </w:divBdr>
      <w:divsChild>
        <w:div w:id="1530217836">
          <w:marLeft w:val="0"/>
          <w:marRight w:val="0"/>
          <w:marTop w:val="0"/>
          <w:marBottom w:val="0"/>
          <w:divBdr>
            <w:top w:val="none" w:sz="0" w:space="0" w:color="auto"/>
            <w:left w:val="none" w:sz="0" w:space="0" w:color="auto"/>
            <w:bottom w:val="none" w:sz="0" w:space="0" w:color="auto"/>
            <w:right w:val="none" w:sz="0" w:space="0" w:color="auto"/>
          </w:divBdr>
          <w:divsChild>
            <w:div w:id="1986540650">
              <w:marLeft w:val="0"/>
              <w:marRight w:val="0"/>
              <w:marTop w:val="0"/>
              <w:marBottom w:val="0"/>
              <w:divBdr>
                <w:top w:val="none" w:sz="0" w:space="0" w:color="auto"/>
                <w:left w:val="none" w:sz="0" w:space="0" w:color="auto"/>
                <w:bottom w:val="none" w:sz="0" w:space="0" w:color="auto"/>
                <w:right w:val="none" w:sz="0" w:space="0" w:color="auto"/>
              </w:divBdr>
              <w:divsChild>
                <w:div w:id="17452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7299">
      <w:bodyDiv w:val="1"/>
      <w:marLeft w:val="0"/>
      <w:marRight w:val="0"/>
      <w:marTop w:val="0"/>
      <w:marBottom w:val="0"/>
      <w:divBdr>
        <w:top w:val="none" w:sz="0" w:space="0" w:color="auto"/>
        <w:left w:val="none" w:sz="0" w:space="0" w:color="auto"/>
        <w:bottom w:val="none" w:sz="0" w:space="0" w:color="auto"/>
        <w:right w:val="none" w:sz="0" w:space="0" w:color="auto"/>
      </w:divBdr>
      <w:divsChild>
        <w:div w:id="1000499703">
          <w:marLeft w:val="0"/>
          <w:marRight w:val="0"/>
          <w:marTop w:val="0"/>
          <w:marBottom w:val="0"/>
          <w:divBdr>
            <w:top w:val="none" w:sz="0" w:space="0" w:color="auto"/>
            <w:left w:val="none" w:sz="0" w:space="0" w:color="auto"/>
            <w:bottom w:val="none" w:sz="0" w:space="0" w:color="auto"/>
            <w:right w:val="none" w:sz="0" w:space="0" w:color="auto"/>
          </w:divBdr>
          <w:divsChild>
            <w:div w:id="608121157">
              <w:marLeft w:val="0"/>
              <w:marRight w:val="0"/>
              <w:marTop w:val="0"/>
              <w:marBottom w:val="0"/>
              <w:divBdr>
                <w:top w:val="none" w:sz="0" w:space="0" w:color="auto"/>
                <w:left w:val="none" w:sz="0" w:space="0" w:color="auto"/>
                <w:bottom w:val="none" w:sz="0" w:space="0" w:color="auto"/>
                <w:right w:val="none" w:sz="0" w:space="0" w:color="auto"/>
              </w:divBdr>
              <w:divsChild>
                <w:div w:id="21050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2888">
      <w:bodyDiv w:val="1"/>
      <w:marLeft w:val="0"/>
      <w:marRight w:val="0"/>
      <w:marTop w:val="0"/>
      <w:marBottom w:val="0"/>
      <w:divBdr>
        <w:top w:val="none" w:sz="0" w:space="0" w:color="auto"/>
        <w:left w:val="none" w:sz="0" w:space="0" w:color="auto"/>
        <w:bottom w:val="none" w:sz="0" w:space="0" w:color="auto"/>
        <w:right w:val="none" w:sz="0" w:space="0" w:color="auto"/>
      </w:divBdr>
    </w:div>
    <w:div w:id="1349867254">
      <w:bodyDiv w:val="1"/>
      <w:marLeft w:val="0"/>
      <w:marRight w:val="0"/>
      <w:marTop w:val="0"/>
      <w:marBottom w:val="0"/>
      <w:divBdr>
        <w:top w:val="none" w:sz="0" w:space="0" w:color="auto"/>
        <w:left w:val="none" w:sz="0" w:space="0" w:color="auto"/>
        <w:bottom w:val="none" w:sz="0" w:space="0" w:color="auto"/>
        <w:right w:val="none" w:sz="0" w:space="0" w:color="auto"/>
      </w:divBdr>
      <w:divsChild>
        <w:div w:id="1748990369">
          <w:marLeft w:val="0"/>
          <w:marRight w:val="0"/>
          <w:marTop w:val="0"/>
          <w:marBottom w:val="0"/>
          <w:divBdr>
            <w:top w:val="none" w:sz="0" w:space="0" w:color="auto"/>
            <w:left w:val="none" w:sz="0" w:space="0" w:color="auto"/>
            <w:bottom w:val="none" w:sz="0" w:space="0" w:color="auto"/>
            <w:right w:val="none" w:sz="0" w:space="0" w:color="auto"/>
          </w:divBdr>
          <w:divsChild>
            <w:div w:id="440875752">
              <w:marLeft w:val="0"/>
              <w:marRight w:val="0"/>
              <w:marTop w:val="0"/>
              <w:marBottom w:val="0"/>
              <w:divBdr>
                <w:top w:val="none" w:sz="0" w:space="0" w:color="auto"/>
                <w:left w:val="none" w:sz="0" w:space="0" w:color="auto"/>
                <w:bottom w:val="none" w:sz="0" w:space="0" w:color="auto"/>
                <w:right w:val="none" w:sz="0" w:space="0" w:color="auto"/>
              </w:divBdr>
              <w:divsChild>
                <w:div w:id="2931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6018">
      <w:bodyDiv w:val="1"/>
      <w:marLeft w:val="0"/>
      <w:marRight w:val="0"/>
      <w:marTop w:val="0"/>
      <w:marBottom w:val="0"/>
      <w:divBdr>
        <w:top w:val="none" w:sz="0" w:space="0" w:color="auto"/>
        <w:left w:val="none" w:sz="0" w:space="0" w:color="auto"/>
        <w:bottom w:val="none" w:sz="0" w:space="0" w:color="auto"/>
        <w:right w:val="none" w:sz="0" w:space="0" w:color="auto"/>
      </w:divBdr>
    </w:div>
    <w:div w:id="1363358838">
      <w:bodyDiv w:val="1"/>
      <w:marLeft w:val="0"/>
      <w:marRight w:val="0"/>
      <w:marTop w:val="0"/>
      <w:marBottom w:val="0"/>
      <w:divBdr>
        <w:top w:val="none" w:sz="0" w:space="0" w:color="auto"/>
        <w:left w:val="none" w:sz="0" w:space="0" w:color="auto"/>
        <w:bottom w:val="none" w:sz="0" w:space="0" w:color="auto"/>
        <w:right w:val="none" w:sz="0" w:space="0" w:color="auto"/>
      </w:divBdr>
    </w:div>
    <w:div w:id="1382972715">
      <w:bodyDiv w:val="1"/>
      <w:marLeft w:val="0"/>
      <w:marRight w:val="0"/>
      <w:marTop w:val="0"/>
      <w:marBottom w:val="0"/>
      <w:divBdr>
        <w:top w:val="none" w:sz="0" w:space="0" w:color="auto"/>
        <w:left w:val="none" w:sz="0" w:space="0" w:color="auto"/>
        <w:bottom w:val="none" w:sz="0" w:space="0" w:color="auto"/>
        <w:right w:val="none" w:sz="0" w:space="0" w:color="auto"/>
      </w:divBdr>
    </w:div>
    <w:div w:id="1399399168">
      <w:bodyDiv w:val="1"/>
      <w:marLeft w:val="0"/>
      <w:marRight w:val="0"/>
      <w:marTop w:val="0"/>
      <w:marBottom w:val="0"/>
      <w:divBdr>
        <w:top w:val="none" w:sz="0" w:space="0" w:color="auto"/>
        <w:left w:val="none" w:sz="0" w:space="0" w:color="auto"/>
        <w:bottom w:val="none" w:sz="0" w:space="0" w:color="auto"/>
        <w:right w:val="none" w:sz="0" w:space="0" w:color="auto"/>
      </w:divBdr>
    </w:div>
    <w:div w:id="1400716414">
      <w:bodyDiv w:val="1"/>
      <w:marLeft w:val="0"/>
      <w:marRight w:val="0"/>
      <w:marTop w:val="0"/>
      <w:marBottom w:val="0"/>
      <w:divBdr>
        <w:top w:val="none" w:sz="0" w:space="0" w:color="auto"/>
        <w:left w:val="none" w:sz="0" w:space="0" w:color="auto"/>
        <w:bottom w:val="none" w:sz="0" w:space="0" w:color="auto"/>
        <w:right w:val="none" w:sz="0" w:space="0" w:color="auto"/>
      </w:divBdr>
    </w:div>
    <w:div w:id="1428499642">
      <w:bodyDiv w:val="1"/>
      <w:marLeft w:val="0"/>
      <w:marRight w:val="0"/>
      <w:marTop w:val="0"/>
      <w:marBottom w:val="0"/>
      <w:divBdr>
        <w:top w:val="none" w:sz="0" w:space="0" w:color="auto"/>
        <w:left w:val="none" w:sz="0" w:space="0" w:color="auto"/>
        <w:bottom w:val="none" w:sz="0" w:space="0" w:color="auto"/>
        <w:right w:val="none" w:sz="0" w:space="0" w:color="auto"/>
      </w:divBdr>
    </w:div>
    <w:div w:id="1435399536">
      <w:bodyDiv w:val="1"/>
      <w:marLeft w:val="0"/>
      <w:marRight w:val="0"/>
      <w:marTop w:val="0"/>
      <w:marBottom w:val="0"/>
      <w:divBdr>
        <w:top w:val="none" w:sz="0" w:space="0" w:color="auto"/>
        <w:left w:val="none" w:sz="0" w:space="0" w:color="auto"/>
        <w:bottom w:val="none" w:sz="0" w:space="0" w:color="auto"/>
        <w:right w:val="none" w:sz="0" w:space="0" w:color="auto"/>
      </w:divBdr>
    </w:div>
    <w:div w:id="1442409088">
      <w:bodyDiv w:val="1"/>
      <w:marLeft w:val="0"/>
      <w:marRight w:val="0"/>
      <w:marTop w:val="0"/>
      <w:marBottom w:val="0"/>
      <w:divBdr>
        <w:top w:val="none" w:sz="0" w:space="0" w:color="auto"/>
        <w:left w:val="none" w:sz="0" w:space="0" w:color="auto"/>
        <w:bottom w:val="none" w:sz="0" w:space="0" w:color="auto"/>
        <w:right w:val="none" w:sz="0" w:space="0" w:color="auto"/>
      </w:divBdr>
      <w:divsChild>
        <w:div w:id="1457599083">
          <w:marLeft w:val="0"/>
          <w:marRight w:val="0"/>
          <w:marTop w:val="0"/>
          <w:marBottom w:val="0"/>
          <w:divBdr>
            <w:top w:val="none" w:sz="0" w:space="0" w:color="auto"/>
            <w:left w:val="none" w:sz="0" w:space="0" w:color="auto"/>
            <w:bottom w:val="none" w:sz="0" w:space="0" w:color="auto"/>
            <w:right w:val="none" w:sz="0" w:space="0" w:color="auto"/>
          </w:divBdr>
          <w:divsChild>
            <w:div w:id="180167267">
              <w:marLeft w:val="0"/>
              <w:marRight w:val="0"/>
              <w:marTop w:val="0"/>
              <w:marBottom w:val="0"/>
              <w:divBdr>
                <w:top w:val="none" w:sz="0" w:space="0" w:color="auto"/>
                <w:left w:val="none" w:sz="0" w:space="0" w:color="auto"/>
                <w:bottom w:val="none" w:sz="0" w:space="0" w:color="auto"/>
                <w:right w:val="none" w:sz="0" w:space="0" w:color="auto"/>
              </w:divBdr>
              <w:divsChild>
                <w:div w:id="939678113">
                  <w:marLeft w:val="0"/>
                  <w:marRight w:val="0"/>
                  <w:marTop w:val="0"/>
                  <w:marBottom w:val="0"/>
                  <w:divBdr>
                    <w:top w:val="none" w:sz="0" w:space="0" w:color="auto"/>
                    <w:left w:val="none" w:sz="0" w:space="0" w:color="auto"/>
                    <w:bottom w:val="none" w:sz="0" w:space="0" w:color="auto"/>
                    <w:right w:val="none" w:sz="0" w:space="0" w:color="auto"/>
                  </w:divBdr>
                </w:div>
              </w:divsChild>
            </w:div>
            <w:div w:id="2000888613">
              <w:marLeft w:val="0"/>
              <w:marRight w:val="0"/>
              <w:marTop w:val="0"/>
              <w:marBottom w:val="0"/>
              <w:divBdr>
                <w:top w:val="none" w:sz="0" w:space="0" w:color="auto"/>
                <w:left w:val="none" w:sz="0" w:space="0" w:color="auto"/>
                <w:bottom w:val="none" w:sz="0" w:space="0" w:color="auto"/>
                <w:right w:val="none" w:sz="0" w:space="0" w:color="auto"/>
              </w:divBdr>
              <w:divsChild>
                <w:div w:id="10980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984">
      <w:bodyDiv w:val="1"/>
      <w:marLeft w:val="0"/>
      <w:marRight w:val="0"/>
      <w:marTop w:val="0"/>
      <w:marBottom w:val="0"/>
      <w:divBdr>
        <w:top w:val="none" w:sz="0" w:space="0" w:color="auto"/>
        <w:left w:val="none" w:sz="0" w:space="0" w:color="auto"/>
        <w:bottom w:val="none" w:sz="0" w:space="0" w:color="auto"/>
        <w:right w:val="none" w:sz="0" w:space="0" w:color="auto"/>
      </w:divBdr>
      <w:divsChild>
        <w:div w:id="676493850">
          <w:marLeft w:val="0"/>
          <w:marRight w:val="0"/>
          <w:marTop w:val="0"/>
          <w:marBottom w:val="0"/>
          <w:divBdr>
            <w:top w:val="none" w:sz="0" w:space="0" w:color="auto"/>
            <w:left w:val="none" w:sz="0" w:space="0" w:color="auto"/>
            <w:bottom w:val="none" w:sz="0" w:space="0" w:color="auto"/>
            <w:right w:val="none" w:sz="0" w:space="0" w:color="auto"/>
          </w:divBdr>
          <w:divsChild>
            <w:div w:id="1983923846">
              <w:marLeft w:val="0"/>
              <w:marRight w:val="0"/>
              <w:marTop w:val="0"/>
              <w:marBottom w:val="0"/>
              <w:divBdr>
                <w:top w:val="none" w:sz="0" w:space="0" w:color="auto"/>
                <w:left w:val="none" w:sz="0" w:space="0" w:color="auto"/>
                <w:bottom w:val="none" w:sz="0" w:space="0" w:color="auto"/>
                <w:right w:val="none" w:sz="0" w:space="0" w:color="auto"/>
              </w:divBdr>
              <w:divsChild>
                <w:div w:id="17310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9880">
      <w:bodyDiv w:val="1"/>
      <w:marLeft w:val="0"/>
      <w:marRight w:val="0"/>
      <w:marTop w:val="0"/>
      <w:marBottom w:val="0"/>
      <w:divBdr>
        <w:top w:val="none" w:sz="0" w:space="0" w:color="auto"/>
        <w:left w:val="none" w:sz="0" w:space="0" w:color="auto"/>
        <w:bottom w:val="none" w:sz="0" w:space="0" w:color="auto"/>
        <w:right w:val="none" w:sz="0" w:space="0" w:color="auto"/>
      </w:divBdr>
    </w:div>
    <w:div w:id="1447891440">
      <w:bodyDiv w:val="1"/>
      <w:marLeft w:val="0"/>
      <w:marRight w:val="0"/>
      <w:marTop w:val="0"/>
      <w:marBottom w:val="0"/>
      <w:divBdr>
        <w:top w:val="none" w:sz="0" w:space="0" w:color="auto"/>
        <w:left w:val="none" w:sz="0" w:space="0" w:color="auto"/>
        <w:bottom w:val="none" w:sz="0" w:space="0" w:color="auto"/>
        <w:right w:val="none" w:sz="0" w:space="0" w:color="auto"/>
      </w:divBdr>
    </w:div>
    <w:div w:id="1459566027">
      <w:bodyDiv w:val="1"/>
      <w:marLeft w:val="0"/>
      <w:marRight w:val="0"/>
      <w:marTop w:val="0"/>
      <w:marBottom w:val="0"/>
      <w:divBdr>
        <w:top w:val="none" w:sz="0" w:space="0" w:color="auto"/>
        <w:left w:val="none" w:sz="0" w:space="0" w:color="auto"/>
        <w:bottom w:val="none" w:sz="0" w:space="0" w:color="auto"/>
        <w:right w:val="none" w:sz="0" w:space="0" w:color="auto"/>
      </w:divBdr>
    </w:div>
    <w:div w:id="1465467448">
      <w:bodyDiv w:val="1"/>
      <w:marLeft w:val="0"/>
      <w:marRight w:val="0"/>
      <w:marTop w:val="0"/>
      <w:marBottom w:val="0"/>
      <w:divBdr>
        <w:top w:val="none" w:sz="0" w:space="0" w:color="auto"/>
        <w:left w:val="none" w:sz="0" w:space="0" w:color="auto"/>
        <w:bottom w:val="none" w:sz="0" w:space="0" w:color="auto"/>
        <w:right w:val="none" w:sz="0" w:space="0" w:color="auto"/>
      </w:divBdr>
    </w:div>
    <w:div w:id="1470632944">
      <w:bodyDiv w:val="1"/>
      <w:marLeft w:val="0"/>
      <w:marRight w:val="0"/>
      <w:marTop w:val="0"/>
      <w:marBottom w:val="0"/>
      <w:divBdr>
        <w:top w:val="none" w:sz="0" w:space="0" w:color="auto"/>
        <w:left w:val="none" w:sz="0" w:space="0" w:color="auto"/>
        <w:bottom w:val="none" w:sz="0" w:space="0" w:color="auto"/>
        <w:right w:val="none" w:sz="0" w:space="0" w:color="auto"/>
      </w:divBdr>
    </w:div>
    <w:div w:id="1480221472">
      <w:bodyDiv w:val="1"/>
      <w:marLeft w:val="0"/>
      <w:marRight w:val="0"/>
      <w:marTop w:val="0"/>
      <w:marBottom w:val="0"/>
      <w:divBdr>
        <w:top w:val="none" w:sz="0" w:space="0" w:color="auto"/>
        <w:left w:val="none" w:sz="0" w:space="0" w:color="auto"/>
        <w:bottom w:val="none" w:sz="0" w:space="0" w:color="auto"/>
        <w:right w:val="none" w:sz="0" w:space="0" w:color="auto"/>
      </w:divBdr>
    </w:div>
    <w:div w:id="1530607144">
      <w:bodyDiv w:val="1"/>
      <w:marLeft w:val="0"/>
      <w:marRight w:val="0"/>
      <w:marTop w:val="0"/>
      <w:marBottom w:val="0"/>
      <w:divBdr>
        <w:top w:val="none" w:sz="0" w:space="0" w:color="auto"/>
        <w:left w:val="none" w:sz="0" w:space="0" w:color="auto"/>
        <w:bottom w:val="none" w:sz="0" w:space="0" w:color="auto"/>
        <w:right w:val="none" w:sz="0" w:space="0" w:color="auto"/>
      </w:divBdr>
    </w:div>
    <w:div w:id="1539079129">
      <w:bodyDiv w:val="1"/>
      <w:marLeft w:val="0"/>
      <w:marRight w:val="0"/>
      <w:marTop w:val="0"/>
      <w:marBottom w:val="0"/>
      <w:divBdr>
        <w:top w:val="none" w:sz="0" w:space="0" w:color="auto"/>
        <w:left w:val="none" w:sz="0" w:space="0" w:color="auto"/>
        <w:bottom w:val="none" w:sz="0" w:space="0" w:color="auto"/>
        <w:right w:val="none" w:sz="0" w:space="0" w:color="auto"/>
      </w:divBdr>
      <w:divsChild>
        <w:div w:id="587544349">
          <w:marLeft w:val="0"/>
          <w:marRight w:val="0"/>
          <w:marTop w:val="0"/>
          <w:marBottom w:val="0"/>
          <w:divBdr>
            <w:top w:val="none" w:sz="0" w:space="0" w:color="auto"/>
            <w:left w:val="none" w:sz="0" w:space="0" w:color="auto"/>
            <w:bottom w:val="none" w:sz="0" w:space="0" w:color="auto"/>
            <w:right w:val="none" w:sz="0" w:space="0" w:color="auto"/>
          </w:divBdr>
          <w:divsChild>
            <w:div w:id="1267880786">
              <w:marLeft w:val="0"/>
              <w:marRight w:val="0"/>
              <w:marTop w:val="0"/>
              <w:marBottom w:val="0"/>
              <w:divBdr>
                <w:top w:val="none" w:sz="0" w:space="0" w:color="auto"/>
                <w:left w:val="none" w:sz="0" w:space="0" w:color="auto"/>
                <w:bottom w:val="none" w:sz="0" w:space="0" w:color="auto"/>
                <w:right w:val="none" w:sz="0" w:space="0" w:color="auto"/>
              </w:divBdr>
            </w:div>
          </w:divsChild>
        </w:div>
        <w:div w:id="1087076700">
          <w:marLeft w:val="0"/>
          <w:marRight w:val="0"/>
          <w:marTop w:val="0"/>
          <w:marBottom w:val="0"/>
          <w:divBdr>
            <w:top w:val="none" w:sz="0" w:space="0" w:color="auto"/>
            <w:left w:val="none" w:sz="0" w:space="0" w:color="auto"/>
            <w:bottom w:val="none" w:sz="0" w:space="0" w:color="auto"/>
            <w:right w:val="none" w:sz="0" w:space="0" w:color="auto"/>
          </w:divBdr>
          <w:divsChild>
            <w:div w:id="135687684">
              <w:marLeft w:val="0"/>
              <w:marRight w:val="0"/>
              <w:marTop w:val="0"/>
              <w:marBottom w:val="0"/>
              <w:divBdr>
                <w:top w:val="none" w:sz="0" w:space="0" w:color="auto"/>
                <w:left w:val="none" w:sz="0" w:space="0" w:color="auto"/>
                <w:bottom w:val="none" w:sz="0" w:space="0" w:color="auto"/>
                <w:right w:val="none" w:sz="0" w:space="0" w:color="auto"/>
              </w:divBdr>
              <w:divsChild>
                <w:div w:id="32959930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5217084">
      <w:bodyDiv w:val="1"/>
      <w:marLeft w:val="0"/>
      <w:marRight w:val="0"/>
      <w:marTop w:val="0"/>
      <w:marBottom w:val="0"/>
      <w:divBdr>
        <w:top w:val="none" w:sz="0" w:space="0" w:color="auto"/>
        <w:left w:val="none" w:sz="0" w:space="0" w:color="auto"/>
        <w:bottom w:val="none" w:sz="0" w:space="0" w:color="auto"/>
        <w:right w:val="none" w:sz="0" w:space="0" w:color="auto"/>
      </w:divBdr>
    </w:div>
    <w:div w:id="1565262309">
      <w:bodyDiv w:val="1"/>
      <w:marLeft w:val="0"/>
      <w:marRight w:val="0"/>
      <w:marTop w:val="0"/>
      <w:marBottom w:val="0"/>
      <w:divBdr>
        <w:top w:val="none" w:sz="0" w:space="0" w:color="auto"/>
        <w:left w:val="none" w:sz="0" w:space="0" w:color="auto"/>
        <w:bottom w:val="none" w:sz="0" w:space="0" w:color="auto"/>
        <w:right w:val="none" w:sz="0" w:space="0" w:color="auto"/>
      </w:divBdr>
    </w:div>
    <w:div w:id="1566211713">
      <w:bodyDiv w:val="1"/>
      <w:marLeft w:val="0"/>
      <w:marRight w:val="0"/>
      <w:marTop w:val="0"/>
      <w:marBottom w:val="0"/>
      <w:divBdr>
        <w:top w:val="none" w:sz="0" w:space="0" w:color="auto"/>
        <w:left w:val="none" w:sz="0" w:space="0" w:color="auto"/>
        <w:bottom w:val="none" w:sz="0" w:space="0" w:color="auto"/>
        <w:right w:val="none" w:sz="0" w:space="0" w:color="auto"/>
      </w:divBdr>
    </w:div>
    <w:div w:id="1573855902">
      <w:bodyDiv w:val="1"/>
      <w:marLeft w:val="0"/>
      <w:marRight w:val="0"/>
      <w:marTop w:val="0"/>
      <w:marBottom w:val="0"/>
      <w:divBdr>
        <w:top w:val="none" w:sz="0" w:space="0" w:color="auto"/>
        <w:left w:val="none" w:sz="0" w:space="0" w:color="auto"/>
        <w:bottom w:val="none" w:sz="0" w:space="0" w:color="auto"/>
        <w:right w:val="none" w:sz="0" w:space="0" w:color="auto"/>
      </w:divBdr>
      <w:divsChild>
        <w:div w:id="1241259875">
          <w:marLeft w:val="0"/>
          <w:marRight w:val="0"/>
          <w:marTop w:val="0"/>
          <w:marBottom w:val="0"/>
          <w:divBdr>
            <w:top w:val="none" w:sz="0" w:space="0" w:color="auto"/>
            <w:left w:val="none" w:sz="0" w:space="0" w:color="auto"/>
            <w:bottom w:val="none" w:sz="0" w:space="0" w:color="auto"/>
            <w:right w:val="none" w:sz="0" w:space="0" w:color="auto"/>
          </w:divBdr>
        </w:div>
        <w:div w:id="1814635371">
          <w:marLeft w:val="0"/>
          <w:marRight w:val="0"/>
          <w:marTop w:val="0"/>
          <w:marBottom w:val="0"/>
          <w:divBdr>
            <w:top w:val="none" w:sz="0" w:space="0" w:color="auto"/>
            <w:left w:val="none" w:sz="0" w:space="0" w:color="auto"/>
            <w:bottom w:val="none" w:sz="0" w:space="0" w:color="auto"/>
            <w:right w:val="none" w:sz="0" w:space="0" w:color="auto"/>
          </w:divBdr>
          <w:divsChild>
            <w:div w:id="138113899">
              <w:marLeft w:val="0"/>
              <w:marRight w:val="0"/>
              <w:marTop w:val="0"/>
              <w:marBottom w:val="0"/>
              <w:divBdr>
                <w:top w:val="none" w:sz="0" w:space="0" w:color="auto"/>
                <w:left w:val="none" w:sz="0" w:space="0" w:color="auto"/>
                <w:bottom w:val="none" w:sz="0" w:space="0" w:color="auto"/>
                <w:right w:val="none" w:sz="0" w:space="0" w:color="auto"/>
              </w:divBdr>
            </w:div>
          </w:divsChild>
        </w:div>
        <w:div w:id="1410880529">
          <w:marLeft w:val="0"/>
          <w:marRight w:val="0"/>
          <w:marTop w:val="0"/>
          <w:marBottom w:val="0"/>
          <w:divBdr>
            <w:top w:val="none" w:sz="0" w:space="0" w:color="auto"/>
            <w:left w:val="none" w:sz="0" w:space="0" w:color="auto"/>
            <w:bottom w:val="none" w:sz="0" w:space="0" w:color="auto"/>
            <w:right w:val="none" w:sz="0" w:space="0" w:color="auto"/>
          </w:divBdr>
        </w:div>
        <w:div w:id="647709546">
          <w:marLeft w:val="0"/>
          <w:marRight w:val="0"/>
          <w:marTop w:val="0"/>
          <w:marBottom w:val="0"/>
          <w:divBdr>
            <w:top w:val="none" w:sz="0" w:space="0" w:color="auto"/>
            <w:left w:val="none" w:sz="0" w:space="0" w:color="auto"/>
            <w:bottom w:val="none" w:sz="0" w:space="0" w:color="auto"/>
            <w:right w:val="none" w:sz="0" w:space="0" w:color="auto"/>
          </w:divBdr>
        </w:div>
        <w:div w:id="1594362486">
          <w:marLeft w:val="0"/>
          <w:marRight w:val="0"/>
          <w:marTop w:val="0"/>
          <w:marBottom w:val="0"/>
          <w:divBdr>
            <w:top w:val="none" w:sz="0" w:space="0" w:color="auto"/>
            <w:left w:val="none" w:sz="0" w:space="0" w:color="auto"/>
            <w:bottom w:val="none" w:sz="0" w:space="0" w:color="auto"/>
            <w:right w:val="none" w:sz="0" w:space="0" w:color="auto"/>
          </w:divBdr>
        </w:div>
      </w:divsChild>
    </w:div>
    <w:div w:id="1581525262">
      <w:bodyDiv w:val="1"/>
      <w:marLeft w:val="0"/>
      <w:marRight w:val="0"/>
      <w:marTop w:val="0"/>
      <w:marBottom w:val="0"/>
      <w:divBdr>
        <w:top w:val="none" w:sz="0" w:space="0" w:color="auto"/>
        <w:left w:val="none" w:sz="0" w:space="0" w:color="auto"/>
        <w:bottom w:val="none" w:sz="0" w:space="0" w:color="auto"/>
        <w:right w:val="none" w:sz="0" w:space="0" w:color="auto"/>
      </w:divBdr>
      <w:divsChild>
        <w:div w:id="184252140">
          <w:marLeft w:val="0"/>
          <w:marRight w:val="0"/>
          <w:marTop w:val="0"/>
          <w:marBottom w:val="0"/>
          <w:divBdr>
            <w:top w:val="none" w:sz="0" w:space="0" w:color="auto"/>
            <w:left w:val="none" w:sz="0" w:space="0" w:color="auto"/>
            <w:bottom w:val="none" w:sz="0" w:space="0" w:color="auto"/>
            <w:right w:val="none" w:sz="0" w:space="0" w:color="auto"/>
          </w:divBdr>
          <w:divsChild>
            <w:div w:id="1954164563">
              <w:marLeft w:val="0"/>
              <w:marRight w:val="0"/>
              <w:marTop w:val="0"/>
              <w:marBottom w:val="0"/>
              <w:divBdr>
                <w:top w:val="none" w:sz="0" w:space="0" w:color="auto"/>
                <w:left w:val="none" w:sz="0" w:space="0" w:color="auto"/>
                <w:bottom w:val="none" w:sz="0" w:space="0" w:color="auto"/>
                <w:right w:val="none" w:sz="0" w:space="0" w:color="auto"/>
              </w:divBdr>
              <w:divsChild>
                <w:div w:id="8814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9969">
      <w:bodyDiv w:val="1"/>
      <w:marLeft w:val="0"/>
      <w:marRight w:val="0"/>
      <w:marTop w:val="0"/>
      <w:marBottom w:val="0"/>
      <w:divBdr>
        <w:top w:val="none" w:sz="0" w:space="0" w:color="auto"/>
        <w:left w:val="none" w:sz="0" w:space="0" w:color="auto"/>
        <w:bottom w:val="none" w:sz="0" w:space="0" w:color="auto"/>
        <w:right w:val="none" w:sz="0" w:space="0" w:color="auto"/>
      </w:divBdr>
    </w:div>
    <w:div w:id="1604145162">
      <w:bodyDiv w:val="1"/>
      <w:marLeft w:val="0"/>
      <w:marRight w:val="0"/>
      <w:marTop w:val="0"/>
      <w:marBottom w:val="0"/>
      <w:divBdr>
        <w:top w:val="none" w:sz="0" w:space="0" w:color="auto"/>
        <w:left w:val="none" w:sz="0" w:space="0" w:color="auto"/>
        <w:bottom w:val="none" w:sz="0" w:space="0" w:color="auto"/>
        <w:right w:val="none" w:sz="0" w:space="0" w:color="auto"/>
      </w:divBdr>
    </w:div>
    <w:div w:id="1608350643">
      <w:bodyDiv w:val="1"/>
      <w:marLeft w:val="0"/>
      <w:marRight w:val="0"/>
      <w:marTop w:val="0"/>
      <w:marBottom w:val="0"/>
      <w:divBdr>
        <w:top w:val="none" w:sz="0" w:space="0" w:color="auto"/>
        <w:left w:val="none" w:sz="0" w:space="0" w:color="auto"/>
        <w:bottom w:val="none" w:sz="0" w:space="0" w:color="auto"/>
        <w:right w:val="none" w:sz="0" w:space="0" w:color="auto"/>
      </w:divBdr>
    </w:div>
    <w:div w:id="1620800680">
      <w:bodyDiv w:val="1"/>
      <w:marLeft w:val="0"/>
      <w:marRight w:val="0"/>
      <w:marTop w:val="0"/>
      <w:marBottom w:val="0"/>
      <w:divBdr>
        <w:top w:val="none" w:sz="0" w:space="0" w:color="auto"/>
        <w:left w:val="none" w:sz="0" w:space="0" w:color="auto"/>
        <w:bottom w:val="none" w:sz="0" w:space="0" w:color="auto"/>
        <w:right w:val="none" w:sz="0" w:space="0" w:color="auto"/>
      </w:divBdr>
      <w:divsChild>
        <w:div w:id="1268269787">
          <w:marLeft w:val="0"/>
          <w:marRight w:val="0"/>
          <w:marTop w:val="0"/>
          <w:marBottom w:val="0"/>
          <w:divBdr>
            <w:top w:val="none" w:sz="0" w:space="0" w:color="auto"/>
            <w:left w:val="none" w:sz="0" w:space="0" w:color="auto"/>
            <w:bottom w:val="none" w:sz="0" w:space="0" w:color="auto"/>
            <w:right w:val="none" w:sz="0" w:space="0" w:color="auto"/>
          </w:divBdr>
          <w:divsChild>
            <w:div w:id="1262690562">
              <w:marLeft w:val="0"/>
              <w:marRight w:val="0"/>
              <w:marTop w:val="0"/>
              <w:marBottom w:val="0"/>
              <w:divBdr>
                <w:top w:val="none" w:sz="0" w:space="0" w:color="auto"/>
                <w:left w:val="none" w:sz="0" w:space="0" w:color="auto"/>
                <w:bottom w:val="none" w:sz="0" w:space="0" w:color="auto"/>
                <w:right w:val="none" w:sz="0" w:space="0" w:color="auto"/>
              </w:divBdr>
              <w:divsChild>
                <w:div w:id="1066680943">
                  <w:marLeft w:val="0"/>
                  <w:marRight w:val="0"/>
                  <w:marTop w:val="0"/>
                  <w:marBottom w:val="0"/>
                  <w:divBdr>
                    <w:top w:val="none" w:sz="0" w:space="0" w:color="auto"/>
                    <w:left w:val="none" w:sz="0" w:space="0" w:color="auto"/>
                    <w:bottom w:val="none" w:sz="0" w:space="0" w:color="auto"/>
                    <w:right w:val="none" w:sz="0" w:space="0" w:color="auto"/>
                  </w:divBdr>
                  <w:divsChild>
                    <w:div w:id="2310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4511">
      <w:bodyDiv w:val="1"/>
      <w:marLeft w:val="0"/>
      <w:marRight w:val="0"/>
      <w:marTop w:val="0"/>
      <w:marBottom w:val="0"/>
      <w:divBdr>
        <w:top w:val="none" w:sz="0" w:space="0" w:color="auto"/>
        <w:left w:val="none" w:sz="0" w:space="0" w:color="auto"/>
        <w:bottom w:val="none" w:sz="0" w:space="0" w:color="auto"/>
        <w:right w:val="none" w:sz="0" w:space="0" w:color="auto"/>
      </w:divBdr>
    </w:div>
    <w:div w:id="1643072601">
      <w:bodyDiv w:val="1"/>
      <w:marLeft w:val="0"/>
      <w:marRight w:val="0"/>
      <w:marTop w:val="0"/>
      <w:marBottom w:val="0"/>
      <w:divBdr>
        <w:top w:val="none" w:sz="0" w:space="0" w:color="auto"/>
        <w:left w:val="none" w:sz="0" w:space="0" w:color="auto"/>
        <w:bottom w:val="none" w:sz="0" w:space="0" w:color="auto"/>
        <w:right w:val="none" w:sz="0" w:space="0" w:color="auto"/>
      </w:divBdr>
    </w:div>
    <w:div w:id="1662390189">
      <w:bodyDiv w:val="1"/>
      <w:marLeft w:val="0"/>
      <w:marRight w:val="0"/>
      <w:marTop w:val="0"/>
      <w:marBottom w:val="0"/>
      <w:divBdr>
        <w:top w:val="none" w:sz="0" w:space="0" w:color="auto"/>
        <w:left w:val="none" w:sz="0" w:space="0" w:color="auto"/>
        <w:bottom w:val="none" w:sz="0" w:space="0" w:color="auto"/>
        <w:right w:val="none" w:sz="0" w:space="0" w:color="auto"/>
      </w:divBdr>
    </w:div>
    <w:div w:id="1666787139">
      <w:bodyDiv w:val="1"/>
      <w:marLeft w:val="0"/>
      <w:marRight w:val="0"/>
      <w:marTop w:val="0"/>
      <w:marBottom w:val="0"/>
      <w:divBdr>
        <w:top w:val="none" w:sz="0" w:space="0" w:color="auto"/>
        <w:left w:val="none" w:sz="0" w:space="0" w:color="auto"/>
        <w:bottom w:val="none" w:sz="0" w:space="0" w:color="auto"/>
        <w:right w:val="none" w:sz="0" w:space="0" w:color="auto"/>
      </w:divBdr>
    </w:div>
    <w:div w:id="1667709800">
      <w:bodyDiv w:val="1"/>
      <w:marLeft w:val="0"/>
      <w:marRight w:val="0"/>
      <w:marTop w:val="0"/>
      <w:marBottom w:val="0"/>
      <w:divBdr>
        <w:top w:val="none" w:sz="0" w:space="0" w:color="auto"/>
        <w:left w:val="none" w:sz="0" w:space="0" w:color="auto"/>
        <w:bottom w:val="none" w:sz="0" w:space="0" w:color="auto"/>
        <w:right w:val="none" w:sz="0" w:space="0" w:color="auto"/>
      </w:divBdr>
    </w:div>
    <w:div w:id="1671562290">
      <w:bodyDiv w:val="1"/>
      <w:marLeft w:val="0"/>
      <w:marRight w:val="0"/>
      <w:marTop w:val="0"/>
      <w:marBottom w:val="0"/>
      <w:divBdr>
        <w:top w:val="none" w:sz="0" w:space="0" w:color="auto"/>
        <w:left w:val="none" w:sz="0" w:space="0" w:color="auto"/>
        <w:bottom w:val="none" w:sz="0" w:space="0" w:color="auto"/>
        <w:right w:val="none" w:sz="0" w:space="0" w:color="auto"/>
      </w:divBdr>
    </w:div>
    <w:div w:id="1677731600">
      <w:bodyDiv w:val="1"/>
      <w:marLeft w:val="0"/>
      <w:marRight w:val="0"/>
      <w:marTop w:val="0"/>
      <w:marBottom w:val="0"/>
      <w:divBdr>
        <w:top w:val="none" w:sz="0" w:space="0" w:color="auto"/>
        <w:left w:val="none" w:sz="0" w:space="0" w:color="auto"/>
        <w:bottom w:val="none" w:sz="0" w:space="0" w:color="auto"/>
        <w:right w:val="none" w:sz="0" w:space="0" w:color="auto"/>
      </w:divBdr>
    </w:div>
    <w:div w:id="1681816728">
      <w:bodyDiv w:val="1"/>
      <w:marLeft w:val="0"/>
      <w:marRight w:val="0"/>
      <w:marTop w:val="0"/>
      <w:marBottom w:val="0"/>
      <w:divBdr>
        <w:top w:val="none" w:sz="0" w:space="0" w:color="auto"/>
        <w:left w:val="none" w:sz="0" w:space="0" w:color="auto"/>
        <w:bottom w:val="none" w:sz="0" w:space="0" w:color="auto"/>
        <w:right w:val="none" w:sz="0" w:space="0" w:color="auto"/>
      </w:divBdr>
    </w:div>
    <w:div w:id="1697538163">
      <w:bodyDiv w:val="1"/>
      <w:marLeft w:val="0"/>
      <w:marRight w:val="0"/>
      <w:marTop w:val="0"/>
      <w:marBottom w:val="0"/>
      <w:divBdr>
        <w:top w:val="none" w:sz="0" w:space="0" w:color="auto"/>
        <w:left w:val="none" w:sz="0" w:space="0" w:color="auto"/>
        <w:bottom w:val="none" w:sz="0" w:space="0" w:color="auto"/>
        <w:right w:val="none" w:sz="0" w:space="0" w:color="auto"/>
      </w:divBdr>
    </w:div>
    <w:div w:id="1710951790">
      <w:bodyDiv w:val="1"/>
      <w:marLeft w:val="0"/>
      <w:marRight w:val="0"/>
      <w:marTop w:val="0"/>
      <w:marBottom w:val="0"/>
      <w:divBdr>
        <w:top w:val="none" w:sz="0" w:space="0" w:color="auto"/>
        <w:left w:val="none" w:sz="0" w:space="0" w:color="auto"/>
        <w:bottom w:val="none" w:sz="0" w:space="0" w:color="auto"/>
        <w:right w:val="none" w:sz="0" w:space="0" w:color="auto"/>
      </w:divBdr>
    </w:div>
    <w:div w:id="1718386643">
      <w:bodyDiv w:val="1"/>
      <w:marLeft w:val="0"/>
      <w:marRight w:val="0"/>
      <w:marTop w:val="0"/>
      <w:marBottom w:val="0"/>
      <w:divBdr>
        <w:top w:val="none" w:sz="0" w:space="0" w:color="auto"/>
        <w:left w:val="none" w:sz="0" w:space="0" w:color="auto"/>
        <w:bottom w:val="none" w:sz="0" w:space="0" w:color="auto"/>
        <w:right w:val="none" w:sz="0" w:space="0" w:color="auto"/>
      </w:divBdr>
      <w:divsChild>
        <w:div w:id="1574855920">
          <w:marLeft w:val="0"/>
          <w:marRight w:val="0"/>
          <w:marTop w:val="0"/>
          <w:marBottom w:val="0"/>
          <w:divBdr>
            <w:top w:val="none" w:sz="0" w:space="0" w:color="auto"/>
            <w:left w:val="none" w:sz="0" w:space="0" w:color="auto"/>
            <w:bottom w:val="none" w:sz="0" w:space="0" w:color="auto"/>
            <w:right w:val="none" w:sz="0" w:space="0" w:color="auto"/>
          </w:divBdr>
          <w:divsChild>
            <w:div w:id="125705500">
              <w:marLeft w:val="0"/>
              <w:marRight w:val="0"/>
              <w:marTop w:val="0"/>
              <w:marBottom w:val="0"/>
              <w:divBdr>
                <w:top w:val="none" w:sz="0" w:space="0" w:color="auto"/>
                <w:left w:val="none" w:sz="0" w:space="0" w:color="auto"/>
                <w:bottom w:val="none" w:sz="0" w:space="0" w:color="auto"/>
                <w:right w:val="none" w:sz="0" w:space="0" w:color="auto"/>
              </w:divBdr>
              <w:divsChild>
                <w:div w:id="7002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690">
      <w:bodyDiv w:val="1"/>
      <w:marLeft w:val="0"/>
      <w:marRight w:val="0"/>
      <w:marTop w:val="0"/>
      <w:marBottom w:val="0"/>
      <w:divBdr>
        <w:top w:val="none" w:sz="0" w:space="0" w:color="auto"/>
        <w:left w:val="none" w:sz="0" w:space="0" w:color="auto"/>
        <w:bottom w:val="none" w:sz="0" w:space="0" w:color="auto"/>
        <w:right w:val="none" w:sz="0" w:space="0" w:color="auto"/>
      </w:divBdr>
    </w:div>
    <w:div w:id="1723597411">
      <w:bodyDiv w:val="1"/>
      <w:marLeft w:val="0"/>
      <w:marRight w:val="0"/>
      <w:marTop w:val="0"/>
      <w:marBottom w:val="0"/>
      <w:divBdr>
        <w:top w:val="none" w:sz="0" w:space="0" w:color="auto"/>
        <w:left w:val="none" w:sz="0" w:space="0" w:color="auto"/>
        <w:bottom w:val="none" w:sz="0" w:space="0" w:color="auto"/>
        <w:right w:val="none" w:sz="0" w:space="0" w:color="auto"/>
      </w:divBdr>
    </w:div>
    <w:div w:id="1730377160">
      <w:bodyDiv w:val="1"/>
      <w:marLeft w:val="0"/>
      <w:marRight w:val="0"/>
      <w:marTop w:val="0"/>
      <w:marBottom w:val="0"/>
      <w:divBdr>
        <w:top w:val="none" w:sz="0" w:space="0" w:color="auto"/>
        <w:left w:val="none" w:sz="0" w:space="0" w:color="auto"/>
        <w:bottom w:val="none" w:sz="0" w:space="0" w:color="auto"/>
        <w:right w:val="none" w:sz="0" w:space="0" w:color="auto"/>
      </w:divBdr>
    </w:div>
    <w:div w:id="1737631702">
      <w:bodyDiv w:val="1"/>
      <w:marLeft w:val="0"/>
      <w:marRight w:val="0"/>
      <w:marTop w:val="0"/>
      <w:marBottom w:val="0"/>
      <w:divBdr>
        <w:top w:val="none" w:sz="0" w:space="0" w:color="auto"/>
        <w:left w:val="none" w:sz="0" w:space="0" w:color="auto"/>
        <w:bottom w:val="none" w:sz="0" w:space="0" w:color="auto"/>
        <w:right w:val="none" w:sz="0" w:space="0" w:color="auto"/>
      </w:divBdr>
    </w:div>
    <w:div w:id="1750156707">
      <w:bodyDiv w:val="1"/>
      <w:marLeft w:val="0"/>
      <w:marRight w:val="0"/>
      <w:marTop w:val="0"/>
      <w:marBottom w:val="0"/>
      <w:divBdr>
        <w:top w:val="none" w:sz="0" w:space="0" w:color="auto"/>
        <w:left w:val="none" w:sz="0" w:space="0" w:color="auto"/>
        <w:bottom w:val="none" w:sz="0" w:space="0" w:color="auto"/>
        <w:right w:val="none" w:sz="0" w:space="0" w:color="auto"/>
      </w:divBdr>
    </w:div>
    <w:div w:id="1766072384">
      <w:bodyDiv w:val="1"/>
      <w:marLeft w:val="0"/>
      <w:marRight w:val="0"/>
      <w:marTop w:val="0"/>
      <w:marBottom w:val="0"/>
      <w:divBdr>
        <w:top w:val="none" w:sz="0" w:space="0" w:color="auto"/>
        <w:left w:val="none" w:sz="0" w:space="0" w:color="auto"/>
        <w:bottom w:val="none" w:sz="0" w:space="0" w:color="auto"/>
        <w:right w:val="none" w:sz="0" w:space="0" w:color="auto"/>
      </w:divBdr>
      <w:divsChild>
        <w:div w:id="1326514502">
          <w:marLeft w:val="0"/>
          <w:marRight w:val="0"/>
          <w:marTop w:val="0"/>
          <w:marBottom w:val="0"/>
          <w:divBdr>
            <w:top w:val="none" w:sz="0" w:space="0" w:color="auto"/>
            <w:left w:val="none" w:sz="0" w:space="0" w:color="auto"/>
            <w:bottom w:val="none" w:sz="0" w:space="0" w:color="auto"/>
            <w:right w:val="none" w:sz="0" w:space="0" w:color="auto"/>
          </w:divBdr>
          <w:divsChild>
            <w:div w:id="1835998055">
              <w:marLeft w:val="0"/>
              <w:marRight w:val="0"/>
              <w:marTop w:val="0"/>
              <w:marBottom w:val="0"/>
              <w:divBdr>
                <w:top w:val="none" w:sz="0" w:space="0" w:color="auto"/>
                <w:left w:val="none" w:sz="0" w:space="0" w:color="auto"/>
                <w:bottom w:val="none" w:sz="0" w:space="0" w:color="auto"/>
                <w:right w:val="none" w:sz="0" w:space="0" w:color="auto"/>
              </w:divBdr>
              <w:divsChild>
                <w:div w:id="1552112669">
                  <w:marLeft w:val="0"/>
                  <w:marRight w:val="0"/>
                  <w:marTop w:val="0"/>
                  <w:marBottom w:val="0"/>
                  <w:divBdr>
                    <w:top w:val="none" w:sz="0" w:space="0" w:color="auto"/>
                    <w:left w:val="none" w:sz="0" w:space="0" w:color="auto"/>
                    <w:bottom w:val="none" w:sz="0" w:space="0" w:color="auto"/>
                    <w:right w:val="none" w:sz="0" w:space="0" w:color="auto"/>
                  </w:divBdr>
                  <w:divsChild>
                    <w:div w:id="13510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2450">
      <w:bodyDiv w:val="1"/>
      <w:marLeft w:val="0"/>
      <w:marRight w:val="0"/>
      <w:marTop w:val="0"/>
      <w:marBottom w:val="0"/>
      <w:divBdr>
        <w:top w:val="none" w:sz="0" w:space="0" w:color="auto"/>
        <w:left w:val="none" w:sz="0" w:space="0" w:color="auto"/>
        <w:bottom w:val="none" w:sz="0" w:space="0" w:color="auto"/>
        <w:right w:val="none" w:sz="0" w:space="0" w:color="auto"/>
      </w:divBdr>
    </w:div>
    <w:div w:id="1794057792">
      <w:bodyDiv w:val="1"/>
      <w:marLeft w:val="0"/>
      <w:marRight w:val="0"/>
      <w:marTop w:val="0"/>
      <w:marBottom w:val="0"/>
      <w:divBdr>
        <w:top w:val="none" w:sz="0" w:space="0" w:color="auto"/>
        <w:left w:val="none" w:sz="0" w:space="0" w:color="auto"/>
        <w:bottom w:val="none" w:sz="0" w:space="0" w:color="auto"/>
        <w:right w:val="none" w:sz="0" w:space="0" w:color="auto"/>
      </w:divBdr>
    </w:div>
    <w:div w:id="1795824208">
      <w:bodyDiv w:val="1"/>
      <w:marLeft w:val="0"/>
      <w:marRight w:val="0"/>
      <w:marTop w:val="0"/>
      <w:marBottom w:val="0"/>
      <w:divBdr>
        <w:top w:val="none" w:sz="0" w:space="0" w:color="auto"/>
        <w:left w:val="none" w:sz="0" w:space="0" w:color="auto"/>
        <w:bottom w:val="none" w:sz="0" w:space="0" w:color="auto"/>
        <w:right w:val="none" w:sz="0" w:space="0" w:color="auto"/>
      </w:divBdr>
      <w:divsChild>
        <w:div w:id="1932472239">
          <w:marLeft w:val="0"/>
          <w:marRight w:val="0"/>
          <w:marTop w:val="0"/>
          <w:marBottom w:val="0"/>
          <w:divBdr>
            <w:top w:val="none" w:sz="0" w:space="0" w:color="auto"/>
            <w:left w:val="none" w:sz="0" w:space="0" w:color="auto"/>
            <w:bottom w:val="none" w:sz="0" w:space="0" w:color="auto"/>
            <w:right w:val="none" w:sz="0" w:space="0" w:color="auto"/>
          </w:divBdr>
          <w:divsChild>
            <w:div w:id="660348189">
              <w:marLeft w:val="0"/>
              <w:marRight w:val="0"/>
              <w:marTop w:val="0"/>
              <w:marBottom w:val="0"/>
              <w:divBdr>
                <w:top w:val="none" w:sz="0" w:space="0" w:color="auto"/>
                <w:left w:val="none" w:sz="0" w:space="0" w:color="auto"/>
                <w:bottom w:val="none" w:sz="0" w:space="0" w:color="auto"/>
                <w:right w:val="none" w:sz="0" w:space="0" w:color="auto"/>
              </w:divBdr>
              <w:divsChild>
                <w:div w:id="1711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09229">
      <w:bodyDiv w:val="1"/>
      <w:marLeft w:val="0"/>
      <w:marRight w:val="0"/>
      <w:marTop w:val="0"/>
      <w:marBottom w:val="0"/>
      <w:divBdr>
        <w:top w:val="none" w:sz="0" w:space="0" w:color="auto"/>
        <w:left w:val="none" w:sz="0" w:space="0" w:color="auto"/>
        <w:bottom w:val="none" w:sz="0" w:space="0" w:color="auto"/>
        <w:right w:val="none" w:sz="0" w:space="0" w:color="auto"/>
      </w:divBdr>
    </w:div>
    <w:div w:id="1812863005">
      <w:bodyDiv w:val="1"/>
      <w:marLeft w:val="0"/>
      <w:marRight w:val="0"/>
      <w:marTop w:val="0"/>
      <w:marBottom w:val="0"/>
      <w:divBdr>
        <w:top w:val="none" w:sz="0" w:space="0" w:color="auto"/>
        <w:left w:val="none" w:sz="0" w:space="0" w:color="auto"/>
        <w:bottom w:val="none" w:sz="0" w:space="0" w:color="auto"/>
        <w:right w:val="none" w:sz="0" w:space="0" w:color="auto"/>
      </w:divBdr>
      <w:divsChild>
        <w:div w:id="2001418924">
          <w:marLeft w:val="0"/>
          <w:marRight w:val="0"/>
          <w:marTop w:val="0"/>
          <w:marBottom w:val="0"/>
          <w:divBdr>
            <w:top w:val="none" w:sz="0" w:space="0" w:color="auto"/>
            <w:left w:val="none" w:sz="0" w:space="0" w:color="auto"/>
            <w:bottom w:val="none" w:sz="0" w:space="0" w:color="auto"/>
            <w:right w:val="none" w:sz="0" w:space="0" w:color="auto"/>
          </w:divBdr>
          <w:divsChild>
            <w:div w:id="1085997396">
              <w:marLeft w:val="0"/>
              <w:marRight w:val="0"/>
              <w:marTop w:val="0"/>
              <w:marBottom w:val="0"/>
              <w:divBdr>
                <w:top w:val="none" w:sz="0" w:space="0" w:color="auto"/>
                <w:left w:val="none" w:sz="0" w:space="0" w:color="auto"/>
                <w:bottom w:val="none" w:sz="0" w:space="0" w:color="auto"/>
                <w:right w:val="none" w:sz="0" w:space="0" w:color="auto"/>
              </w:divBdr>
              <w:divsChild>
                <w:div w:id="711925146">
                  <w:marLeft w:val="0"/>
                  <w:marRight w:val="0"/>
                  <w:marTop w:val="0"/>
                  <w:marBottom w:val="0"/>
                  <w:divBdr>
                    <w:top w:val="none" w:sz="0" w:space="0" w:color="auto"/>
                    <w:left w:val="none" w:sz="0" w:space="0" w:color="auto"/>
                    <w:bottom w:val="none" w:sz="0" w:space="0" w:color="auto"/>
                    <w:right w:val="none" w:sz="0" w:space="0" w:color="auto"/>
                  </w:divBdr>
                </w:div>
              </w:divsChild>
            </w:div>
            <w:div w:id="1704019205">
              <w:marLeft w:val="0"/>
              <w:marRight w:val="0"/>
              <w:marTop w:val="0"/>
              <w:marBottom w:val="0"/>
              <w:divBdr>
                <w:top w:val="none" w:sz="0" w:space="0" w:color="auto"/>
                <w:left w:val="none" w:sz="0" w:space="0" w:color="auto"/>
                <w:bottom w:val="none" w:sz="0" w:space="0" w:color="auto"/>
                <w:right w:val="none" w:sz="0" w:space="0" w:color="auto"/>
              </w:divBdr>
              <w:divsChild>
                <w:div w:id="19620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3949">
      <w:bodyDiv w:val="1"/>
      <w:marLeft w:val="0"/>
      <w:marRight w:val="0"/>
      <w:marTop w:val="0"/>
      <w:marBottom w:val="0"/>
      <w:divBdr>
        <w:top w:val="none" w:sz="0" w:space="0" w:color="auto"/>
        <w:left w:val="none" w:sz="0" w:space="0" w:color="auto"/>
        <w:bottom w:val="none" w:sz="0" w:space="0" w:color="auto"/>
        <w:right w:val="none" w:sz="0" w:space="0" w:color="auto"/>
      </w:divBdr>
    </w:div>
    <w:div w:id="1822767836">
      <w:bodyDiv w:val="1"/>
      <w:marLeft w:val="0"/>
      <w:marRight w:val="0"/>
      <w:marTop w:val="0"/>
      <w:marBottom w:val="0"/>
      <w:divBdr>
        <w:top w:val="none" w:sz="0" w:space="0" w:color="auto"/>
        <w:left w:val="none" w:sz="0" w:space="0" w:color="auto"/>
        <w:bottom w:val="none" w:sz="0" w:space="0" w:color="auto"/>
        <w:right w:val="none" w:sz="0" w:space="0" w:color="auto"/>
      </w:divBdr>
    </w:div>
    <w:div w:id="1823543335">
      <w:bodyDiv w:val="1"/>
      <w:marLeft w:val="0"/>
      <w:marRight w:val="0"/>
      <w:marTop w:val="0"/>
      <w:marBottom w:val="0"/>
      <w:divBdr>
        <w:top w:val="none" w:sz="0" w:space="0" w:color="auto"/>
        <w:left w:val="none" w:sz="0" w:space="0" w:color="auto"/>
        <w:bottom w:val="none" w:sz="0" w:space="0" w:color="auto"/>
        <w:right w:val="none" w:sz="0" w:space="0" w:color="auto"/>
      </w:divBdr>
    </w:div>
    <w:div w:id="1838153968">
      <w:bodyDiv w:val="1"/>
      <w:marLeft w:val="0"/>
      <w:marRight w:val="0"/>
      <w:marTop w:val="0"/>
      <w:marBottom w:val="0"/>
      <w:divBdr>
        <w:top w:val="none" w:sz="0" w:space="0" w:color="auto"/>
        <w:left w:val="none" w:sz="0" w:space="0" w:color="auto"/>
        <w:bottom w:val="none" w:sz="0" w:space="0" w:color="auto"/>
        <w:right w:val="none" w:sz="0" w:space="0" w:color="auto"/>
      </w:divBdr>
    </w:div>
    <w:div w:id="1853642054">
      <w:bodyDiv w:val="1"/>
      <w:marLeft w:val="0"/>
      <w:marRight w:val="0"/>
      <w:marTop w:val="0"/>
      <w:marBottom w:val="0"/>
      <w:divBdr>
        <w:top w:val="none" w:sz="0" w:space="0" w:color="auto"/>
        <w:left w:val="none" w:sz="0" w:space="0" w:color="auto"/>
        <w:bottom w:val="none" w:sz="0" w:space="0" w:color="auto"/>
        <w:right w:val="none" w:sz="0" w:space="0" w:color="auto"/>
      </w:divBdr>
    </w:div>
    <w:div w:id="1860197189">
      <w:bodyDiv w:val="1"/>
      <w:marLeft w:val="0"/>
      <w:marRight w:val="0"/>
      <w:marTop w:val="0"/>
      <w:marBottom w:val="0"/>
      <w:divBdr>
        <w:top w:val="none" w:sz="0" w:space="0" w:color="auto"/>
        <w:left w:val="none" w:sz="0" w:space="0" w:color="auto"/>
        <w:bottom w:val="none" w:sz="0" w:space="0" w:color="auto"/>
        <w:right w:val="none" w:sz="0" w:space="0" w:color="auto"/>
      </w:divBdr>
    </w:div>
    <w:div w:id="1865366812">
      <w:bodyDiv w:val="1"/>
      <w:marLeft w:val="0"/>
      <w:marRight w:val="0"/>
      <w:marTop w:val="0"/>
      <w:marBottom w:val="0"/>
      <w:divBdr>
        <w:top w:val="none" w:sz="0" w:space="0" w:color="auto"/>
        <w:left w:val="none" w:sz="0" w:space="0" w:color="auto"/>
        <w:bottom w:val="none" w:sz="0" w:space="0" w:color="auto"/>
        <w:right w:val="none" w:sz="0" w:space="0" w:color="auto"/>
      </w:divBdr>
    </w:div>
    <w:div w:id="1882397041">
      <w:bodyDiv w:val="1"/>
      <w:marLeft w:val="0"/>
      <w:marRight w:val="0"/>
      <w:marTop w:val="0"/>
      <w:marBottom w:val="0"/>
      <w:divBdr>
        <w:top w:val="none" w:sz="0" w:space="0" w:color="auto"/>
        <w:left w:val="none" w:sz="0" w:space="0" w:color="auto"/>
        <w:bottom w:val="none" w:sz="0" w:space="0" w:color="auto"/>
        <w:right w:val="none" w:sz="0" w:space="0" w:color="auto"/>
      </w:divBdr>
    </w:div>
    <w:div w:id="1887066083">
      <w:bodyDiv w:val="1"/>
      <w:marLeft w:val="0"/>
      <w:marRight w:val="0"/>
      <w:marTop w:val="0"/>
      <w:marBottom w:val="0"/>
      <w:divBdr>
        <w:top w:val="none" w:sz="0" w:space="0" w:color="auto"/>
        <w:left w:val="none" w:sz="0" w:space="0" w:color="auto"/>
        <w:bottom w:val="none" w:sz="0" w:space="0" w:color="auto"/>
        <w:right w:val="none" w:sz="0" w:space="0" w:color="auto"/>
      </w:divBdr>
    </w:div>
    <w:div w:id="1893955621">
      <w:bodyDiv w:val="1"/>
      <w:marLeft w:val="0"/>
      <w:marRight w:val="0"/>
      <w:marTop w:val="0"/>
      <w:marBottom w:val="0"/>
      <w:divBdr>
        <w:top w:val="none" w:sz="0" w:space="0" w:color="auto"/>
        <w:left w:val="none" w:sz="0" w:space="0" w:color="auto"/>
        <w:bottom w:val="none" w:sz="0" w:space="0" w:color="auto"/>
        <w:right w:val="none" w:sz="0" w:space="0" w:color="auto"/>
      </w:divBdr>
    </w:div>
    <w:div w:id="1904639196">
      <w:bodyDiv w:val="1"/>
      <w:marLeft w:val="0"/>
      <w:marRight w:val="0"/>
      <w:marTop w:val="0"/>
      <w:marBottom w:val="0"/>
      <w:divBdr>
        <w:top w:val="none" w:sz="0" w:space="0" w:color="auto"/>
        <w:left w:val="none" w:sz="0" w:space="0" w:color="auto"/>
        <w:bottom w:val="none" w:sz="0" w:space="0" w:color="auto"/>
        <w:right w:val="none" w:sz="0" w:space="0" w:color="auto"/>
      </w:divBdr>
    </w:div>
    <w:div w:id="1915581180">
      <w:bodyDiv w:val="1"/>
      <w:marLeft w:val="0"/>
      <w:marRight w:val="0"/>
      <w:marTop w:val="0"/>
      <w:marBottom w:val="0"/>
      <w:divBdr>
        <w:top w:val="none" w:sz="0" w:space="0" w:color="auto"/>
        <w:left w:val="none" w:sz="0" w:space="0" w:color="auto"/>
        <w:bottom w:val="none" w:sz="0" w:space="0" w:color="auto"/>
        <w:right w:val="none" w:sz="0" w:space="0" w:color="auto"/>
      </w:divBdr>
      <w:divsChild>
        <w:div w:id="1962809092">
          <w:marLeft w:val="0"/>
          <w:marRight w:val="0"/>
          <w:marTop w:val="0"/>
          <w:marBottom w:val="0"/>
          <w:divBdr>
            <w:top w:val="none" w:sz="0" w:space="0" w:color="auto"/>
            <w:left w:val="none" w:sz="0" w:space="0" w:color="auto"/>
            <w:bottom w:val="none" w:sz="0" w:space="0" w:color="auto"/>
            <w:right w:val="none" w:sz="0" w:space="0" w:color="auto"/>
          </w:divBdr>
          <w:divsChild>
            <w:div w:id="653920436">
              <w:marLeft w:val="0"/>
              <w:marRight w:val="0"/>
              <w:marTop w:val="0"/>
              <w:marBottom w:val="0"/>
              <w:divBdr>
                <w:top w:val="none" w:sz="0" w:space="0" w:color="auto"/>
                <w:left w:val="none" w:sz="0" w:space="0" w:color="auto"/>
                <w:bottom w:val="none" w:sz="0" w:space="0" w:color="auto"/>
                <w:right w:val="none" w:sz="0" w:space="0" w:color="auto"/>
              </w:divBdr>
              <w:divsChild>
                <w:div w:id="7139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9464">
      <w:bodyDiv w:val="1"/>
      <w:marLeft w:val="0"/>
      <w:marRight w:val="0"/>
      <w:marTop w:val="0"/>
      <w:marBottom w:val="0"/>
      <w:divBdr>
        <w:top w:val="none" w:sz="0" w:space="0" w:color="auto"/>
        <w:left w:val="none" w:sz="0" w:space="0" w:color="auto"/>
        <w:bottom w:val="none" w:sz="0" w:space="0" w:color="auto"/>
        <w:right w:val="none" w:sz="0" w:space="0" w:color="auto"/>
      </w:divBdr>
      <w:divsChild>
        <w:div w:id="471489342">
          <w:marLeft w:val="0"/>
          <w:marRight w:val="0"/>
          <w:marTop w:val="0"/>
          <w:marBottom w:val="0"/>
          <w:divBdr>
            <w:top w:val="none" w:sz="0" w:space="0" w:color="auto"/>
            <w:left w:val="none" w:sz="0" w:space="0" w:color="auto"/>
            <w:bottom w:val="none" w:sz="0" w:space="0" w:color="auto"/>
            <w:right w:val="none" w:sz="0" w:space="0" w:color="auto"/>
          </w:divBdr>
          <w:divsChild>
            <w:div w:id="1550804680">
              <w:marLeft w:val="0"/>
              <w:marRight w:val="0"/>
              <w:marTop w:val="0"/>
              <w:marBottom w:val="0"/>
              <w:divBdr>
                <w:top w:val="none" w:sz="0" w:space="0" w:color="auto"/>
                <w:left w:val="none" w:sz="0" w:space="0" w:color="auto"/>
                <w:bottom w:val="none" w:sz="0" w:space="0" w:color="auto"/>
                <w:right w:val="none" w:sz="0" w:space="0" w:color="auto"/>
              </w:divBdr>
              <w:divsChild>
                <w:div w:id="1281835989">
                  <w:marLeft w:val="0"/>
                  <w:marRight w:val="0"/>
                  <w:marTop w:val="0"/>
                  <w:marBottom w:val="0"/>
                  <w:divBdr>
                    <w:top w:val="none" w:sz="0" w:space="0" w:color="auto"/>
                    <w:left w:val="none" w:sz="0" w:space="0" w:color="auto"/>
                    <w:bottom w:val="none" w:sz="0" w:space="0" w:color="auto"/>
                    <w:right w:val="none" w:sz="0" w:space="0" w:color="auto"/>
                  </w:divBdr>
                  <w:divsChild>
                    <w:div w:id="7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9763">
      <w:bodyDiv w:val="1"/>
      <w:marLeft w:val="0"/>
      <w:marRight w:val="0"/>
      <w:marTop w:val="0"/>
      <w:marBottom w:val="0"/>
      <w:divBdr>
        <w:top w:val="none" w:sz="0" w:space="0" w:color="auto"/>
        <w:left w:val="none" w:sz="0" w:space="0" w:color="auto"/>
        <w:bottom w:val="none" w:sz="0" w:space="0" w:color="auto"/>
        <w:right w:val="none" w:sz="0" w:space="0" w:color="auto"/>
      </w:divBdr>
    </w:div>
    <w:div w:id="1935086024">
      <w:bodyDiv w:val="1"/>
      <w:marLeft w:val="0"/>
      <w:marRight w:val="0"/>
      <w:marTop w:val="0"/>
      <w:marBottom w:val="0"/>
      <w:divBdr>
        <w:top w:val="none" w:sz="0" w:space="0" w:color="auto"/>
        <w:left w:val="none" w:sz="0" w:space="0" w:color="auto"/>
        <w:bottom w:val="none" w:sz="0" w:space="0" w:color="auto"/>
        <w:right w:val="none" w:sz="0" w:space="0" w:color="auto"/>
      </w:divBdr>
    </w:div>
    <w:div w:id="1947300774">
      <w:bodyDiv w:val="1"/>
      <w:marLeft w:val="0"/>
      <w:marRight w:val="0"/>
      <w:marTop w:val="0"/>
      <w:marBottom w:val="0"/>
      <w:divBdr>
        <w:top w:val="none" w:sz="0" w:space="0" w:color="auto"/>
        <w:left w:val="none" w:sz="0" w:space="0" w:color="auto"/>
        <w:bottom w:val="none" w:sz="0" w:space="0" w:color="auto"/>
        <w:right w:val="none" w:sz="0" w:space="0" w:color="auto"/>
      </w:divBdr>
    </w:div>
    <w:div w:id="1947419616">
      <w:bodyDiv w:val="1"/>
      <w:marLeft w:val="0"/>
      <w:marRight w:val="0"/>
      <w:marTop w:val="0"/>
      <w:marBottom w:val="0"/>
      <w:divBdr>
        <w:top w:val="none" w:sz="0" w:space="0" w:color="auto"/>
        <w:left w:val="none" w:sz="0" w:space="0" w:color="auto"/>
        <w:bottom w:val="none" w:sz="0" w:space="0" w:color="auto"/>
        <w:right w:val="none" w:sz="0" w:space="0" w:color="auto"/>
      </w:divBdr>
    </w:div>
    <w:div w:id="1950359365">
      <w:bodyDiv w:val="1"/>
      <w:marLeft w:val="0"/>
      <w:marRight w:val="0"/>
      <w:marTop w:val="0"/>
      <w:marBottom w:val="0"/>
      <w:divBdr>
        <w:top w:val="none" w:sz="0" w:space="0" w:color="auto"/>
        <w:left w:val="none" w:sz="0" w:space="0" w:color="auto"/>
        <w:bottom w:val="none" w:sz="0" w:space="0" w:color="auto"/>
        <w:right w:val="none" w:sz="0" w:space="0" w:color="auto"/>
      </w:divBdr>
    </w:div>
    <w:div w:id="1967546899">
      <w:bodyDiv w:val="1"/>
      <w:marLeft w:val="0"/>
      <w:marRight w:val="0"/>
      <w:marTop w:val="0"/>
      <w:marBottom w:val="0"/>
      <w:divBdr>
        <w:top w:val="none" w:sz="0" w:space="0" w:color="auto"/>
        <w:left w:val="none" w:sz="0" w:space="0" w:color="auto"/>
        <w:bottom w:val="none" w:sz="0" w:space="0" w:color="auto"/>
        <w:right w:val="none" w:sz="0" w:space="0" w:color="auto"/>
      </w:divBdr>
      <w:divsChild>
        <w:div w:id="189881520">
          <w:marLeft w:val="0"/>
          <w:marRight w:val="0"/>
          <w:marTop w:val="0"/>
          <w:marBottom w:val="0"/>
          <w:divBdr>
            <w:top w:val="none" w:sz="0" w:space="0" w:color="auto"/>
            <w:left w:val="none" w:sz="0" w:space="0" w:color="auto"/>
            <w:bottom w:val="none" w:sz="0" w:space="0" w:color="auto"/>
            <w:right w:val="none" w:sz="0" w:space="0" w:color="auto"/>
          </w:divBdr>
          <w:divsChild>
            <w:div w:id="1616328648">
              <w:marLeft w:val="0"/>
              <w:marRight w:val="0"/>
              <w:marTop w:val="0"/>
              <w:marBottom w:val="0"/>
              <w:divBdr>
                <w:top w:val="none" w:sz="0" w:space="0" w:color="auto"/>
                <w:left w:val="none" w:sz="0" w:space="0" w:color="auto"/>
                <w:bottom w:val="none" w:sz="0" w:space="0" w:color="auto"/>
                <w:right w:val="none" w:sz="0" w:space="0" w:color="auto"/>
              </w:divBdr>
              <w:divsChild>
                <w:div w:id="1990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1876">
      <w:bodyDiv w:val="1"/>
      <w:marLeft w:val="0"/>
      <w:marRight w:val="0"/>
      <w:marTop w:val="0"/>
      <w:marBottom w:val="0"/>
      <w:divBdr>
        <w:top w:val="none" w:sz="0" w:space="0" w:color="auto"/>
        <w:left w:val="none" w:sz="0" w:space="0" w:color="auto"/>
        <w:bottom w:val="none" w:sz="0" w:space="0" w:color="auto"/>
        <w:right w:val="none" w:sz="0" w:space="0" w:color="auto"/>
      </w:divBdr>
    </w:div>
    <w:div w:id="1984893119">
      <w:bodyDiv w:val="1"/>
      <w:marLeft w:val="0"/>
      <w:marRight w:val="0"/>
      <w:marTop w:val="0"/>
      <w:marBottom w:val="0"/>
      <w:divBdr>
        <w:top w:val="none" w:sz="0" w:space="0" w:color="auto"/>
        <w:left w:val="none" w:sz="0" w:space="0" w:color="auto"/>
        <w:bottom w:val="none" w:sz="0" w:space="0" w:color="auto"/>
        <w:right w:val="none" w:sz="0" w:space="0" w:color="auto"/>
      </w:divBdr>
    </w:div>
    <w:div w:id="1989434441">
      <w:bodyDiv w:val="1"/>
      <w:marLeft w:val="0"/>
      <w:marRight w:val="0"/>
      <w:marTop w:val="0"/>
      <w:marBottom w:val="0"/>
      <w:divBdr>
        <w:top w:val="none" w:sz="0" w:space="0" w:color="auto"/>
        <w:left w:val="none" w:sz="0" w:space="0" w:color="auto"/>
        <w:bottom w:val="none" w:sz="0" w:space="0" w:color="auto"/>
        <w:right w:val="none" w:sz="0" w:space="0" w:color="auto"/>
      </w:divBdr>
    </w:div>
    <w:div w:id="1995376087">
      <w:bodyDiv w:val="1"/>
      <w:marLeft w:val="0"/>
      <w:marRight w:val="0"/>
      <w:marTop w:val="0"/>
      <w:marBottom w:val="0"/>
      <w:divBdr>
        <w:top w:val="none" w:sz="0" w:space="0" w:color="auto"/>
        <w:left w:val="none" w:sz="0" w:space="0" w:color="auto"/>
        <w:bottom w:val="none" w:sz="0" w:space="0" w:color="auto"/>
        <w:right w:val="none" w:sz="0" w:space="0" w:color="auto"/>
      </w:divBdr>
    </w:div>
    <w:div w:id="1995376381">
      <w:bodyDiv w:val="1"/>
      <w:marLeft w:val="0"/>
      <w:marRight w:val="0"/>
      <w:marTop w:val="0"/>
      <w:marBottom w:val="0"/>
      <w:divBdr>
        <w:top w:val="none" w:sz="0" w:space="0" w:color="auto"/>
        <w:left w:val="none" w:sz="0" w:space="0" w:color="auto"/>
        <w:bottom w:val="none" w:sz="0" w:space="0" w:color="auto"/>
        <w:right w:val="none" w:sz="0" w:space="0" w:color="auto"/>
      </w:divBdr>
      <w:divsChild>
        <w:div w:id="416295935">
          <w:marLeft w:val="0"/>
          <w:marRight w:val="0"/>
          <w:marTop w:val="0"/>
          <w:marBottom w:val="0"/>
          <w:divBdr>
            <w:top w:val="none" w:sz="0" w:space="0" w:color="auto"/>
            <w:left w:val="none" w:sz="0" w:space="0" w:color="auto"/>
            <w:bottom w:val="none" w:sz="0" w:space="0" w:color="auto"/>
            <w:right w:val="none" w:sz="0" w:space="0" w:color="auto"/>
          </w:divBdr>
          <w:divsChild>
            <w:div w:id="2003192047">
              <w:marLeft w:val="0"/>
              <w:marRight w:val="0"/>
              <w:marTop w:val="0"/>
              <w:marBottom w:val="0"/>
              <w:divBdr>
                <w:top w:val="none" w:sz="0" w:space="0" w:color="auto"/>
                <w:left w:val="none" w:sz="0" w:space="0" w:color="auto"/>
                <w:bottom w:val="none" w:sz="0" w:space="0" w:color="auto"/>
                <w:right w:val="none" w:sz="0" w:space="0" w:color="auto"/>
              </w:divBdr>
              <w:divsChild>
                <w:div w:id="15646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2950">
      <w:bodyDiv w:val="1"/>
      <w:marLeft w:val="0"/>
      <w:marRight w:val="0"/>
      <w:marTop w:val="0"/>
      <w:marBottom w:val="0"/>
      <w:divBdr>
        <w:top w:val="none" w:sz="0" w:space="0" w:color="auto"/>
        <w:left w:val="none" w:sz="0" w:space="0" w:color="auto"/>
        <w:bottom w:val="none" w:sz="0" w:space="0" w:color="auto"/>
        <w:right w:val="none" w:sz="0" w:space="0" w:color="auto"/>
      </w:divBdr>
      <w:divsChild>
        <w:div w:id="1208420960">
          <w:marLeft w:val="0"/>
          <w:marRight w:val="0"/>
          <w:marTop w:val="0"/>
          <w:marBottom w:val="0"/>
          <w:divBdr>
            <w:top w:val="none" w:sz="0" w:space="0" w:color="auto"/>
            <w:left w:val="none" w:sz="0" w:space="0" w:color="auto"/>
            <w:bottom w:val="none" w:sz="0" w:space="0" w:color="auto"/>
            <w:right w:val="none" w:sz="0" w:space="0" w:color="auto"/>
          </w:divBdr>
        </w:div>
        <w:div w:id="231279632">
          <w:marLeft w:val="0"/>
          <w:marRight w:val="0"/>
          <w:marTop w:val="0"/>
          <w:marBottom w:val="0"/>
          <w:divBdr>
            <w:top w:val="none" w:sz="0" w:space="0" w:color="auto"/>
            <w:left w:val="none" w:sz="0" w:space="0" w:color="auto"/>
            <w:bottom w:val="none" w:sz="0" w:space="0" w:color="auto"/>
            <w:right w:val="none" w:sz="0" w:space="0" w:color="auto"/>
          </w:divBdr>
        </w:div>
        <w:div w:id="1323507379">
          <w:marLeft w:val="0"/>
          <w:marRight w:val="0"/>
          <w:marTop w:val="0"/>
          <w:marBottom w:val="0"/>
          <w:divBdr>
            <w:top w:val="none" w:sz="0" w:space="0" w:color="auto"/>
            <w:left w:val="none" w:sz="0" w:space="0" w:color="auto"/>
            <w:bottom w:val="none" w:sz="0" w:space="0" w:color="auto"/>
            <w:right w:val="none" w:sz="0" w:space="0" w:color="auto"/>
          </w:divBdr>
        </w:div>
        <w:div w:id="912199624">
          <w:marLeft w:val="0"/>
          <w:marRight w:val="0"/>
          <w:marTop w:val="0"/>
          <w:marBottom w:val="0"/>
          <w:divBdr>
            <w:top w:val="none" w:sz="0" w:space="0" w:color="auto"/>
            <w:left w:val="none" w:sz="0" w:space="0" w:color="auto"/>
            <w:bottom w:val="none" w:sz="0" w:space="0" w:color="auto"/>
            <w:right w:val="none" w:sz="0" w:space="0" w:color="auto"/>
          </w:divBdr>
        </w:div>
      </w:divsChild>
    </w:div>
    <w:div w:id="2054966100">
      <w:bodyDiv w:val="1"/>
      <w:marLeft w:val="0"/>
      <w:marRight w:val="0"/>
      <w:marTop w:val="0"/>
      <w:marBottom w:val="0"/>
      <w:divBdr>
        <w:top w:val="none" w:sz="0" w:space="0" w:color="auto"/>
        <w:left w:val="none" w:sz="0" w:space="0" w:color="auto"/>
        <w:bottom w:val="none" w:sz="0" w:space="0" w:color="auto"/>
        <w:right w:val="none" w:sz="0" w:space="0" w:color="auto"/>
      </w:divBdr>
    </w:div>
    <w:div w:id="2102750021">
      <w:bodyDiv w:val="1"/>
      <w:marLeft w:val="0"/>
      <w:marRight w:val="0"/>
      <w:marTop w:val="0"/>
      <w:marBottom w:val="0"/>
      <w:divBdr>
        <w:top w:val="none" w:sz="0" w:space="0" w:color="auto"/>
        <w:left w:val="none" w:sz="0" w:space="0" w:color="auto"/>
        <w:bottom w:val="none" w:sz="0" w:space="0" w:color="auto"/>
        <w:right w:val="none" w:sz="0" w:space="0" w:color="auto"/>
      </w:divBdr>
    </w:div>
    <w:div w:id="2103645386">
      <w:bodyDiv w:val="1"/>
      <w:marLeft w:val="0"/>
      <w:marRight w:val="0"/>
      <w:marTop w:val="0"/>
      <w:marBottom w:val="0"/>
      <w:divBdr>
        <w:top w:val="none" w:sz="0" w:space="0" w:color="auto"/>
        <w:left w:val="none" w:sz="0" w:space="0" w:color="auto"/>
        <w:bottom w:val="none" w:sz="0" w:space="0" w:color="auto"/>
        <w:right w:val="none" w:sz="0" w:space="0" w:color="auto"/>
      </w:divBdr>
    </w:div>
    <w:div w:id="2108914896">
      <w:bodyDiv w:val="1"/>
      <w:marLeft w:val="0"/>
      <w:marRight w:val="0"/>
      <w:marTop w:val="0"/>
      <w:marBottom w:val="0"/>
      <w:divBdr>
        <w:top w:val="none" w:sz="0" w:space="0" w:color="auto"/>
        <w:left w:val="none" w:sz="0" w:space="0" w:color="auto"/>
        <w:bottom w:val="none" w:sz="0" w:space="0" w:color="auto"/>
        <w:right w:val="none" w:sz="0" w:space="0" w:color="auto"/>
      </w:divBdr>
    </w:div>
    <w:div w:id="2122722986">
      <w:bodyDiv w:val="1"/>
      <w:marLeft w:val="0"/>
      <w:marRight w:val="0"/>
      <w:marTop w:val="0"/>
      <w:marBottom w:val="0"/>
      <w:divBdr>
        <w:top w:val="none" w:sz="0" w:space="0" w:color="auto"/>
        <w:left w:val="none" w:sz="0" w:space="0" w:color="auto"/>
        <w:bottom w:val="none" w:sz="0" w:space="0" w:color="auto"/>
        <w:right w:val="none" w:sz="0" w:space="0" w:color="auto"/>
      </w:divBdr>
    </w:div>
    <w:div w:id="2125923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emalma/Accounting_for_Confirmation_Bias_in_Crowdsourced_Label_Aggreg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B54D7-C406-844E-8A60-3CDED15E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Meric Altug Gemalmaz</dc:creator>
  <cp:keywords/>
  <dc:description/>
  <cp:lastModifiedBy>Meric Altug Gemalmaz</cp:lastModifiedBy>
  <cp:revision>2444</cp:revision>
  <dcterms:created xsi:type="dcterms:W3CDTF">2019-09-12T03:46:00Z</dcterms:created>
  <dcterms:modified xsi:type="dcterms:W3CDTF">2021-08-08T02:51:00Z</dcterms:modified>
</cp:coreProperties>
</file>